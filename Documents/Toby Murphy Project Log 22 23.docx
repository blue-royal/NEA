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126" w:tblpY="-567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245"/>
        <w:gridCol w:w="1279"/>
        <w:gridCol w:w="1279"/>
      </w:tblGrid>
      <w:tr w:rsidR="007D04DD" w14:paraId="6A666AEE" w14:textId="77777777" w:rsidTr="007D04DD">
        <w:tc>
          <w:tcPr>
            <w:tcW w:w="1696" w:type="dxa"/>
          </w:tcPr>
          <w:p w14:paraId="2C91181F" w14:textId="38EA4CDA" w:rsidR="007D04DD" w:rsidRDefault="007D04DD" w:rsidP="007D04DD">
            <w:pPr>
              <w:pStyle w:val="ListParagraph"/>
              <w:ind w:left="0"/>
            </w:pPr>
            <w:r>
              <w:t>Week Beginning</w:t>
            </w:r>
          </w:p>
        </w:tc>
        <w:tc>
          <w:tcPr>
            <w:tcW w:w="2268" w:type="dxa"/>
          </w:tcPr>
          <w:p w14:paraId="55572A83" w14:textId="77777777" w:rsidR="007D04DD" w:rsidRDefault="007D04DD" w:rsidP="007D04DD">
            <w:pPr>
              <w:pStyle w:val="ListParagraph"/>
              <w:ind w:left="0"/>
            </w:pPr>
            <w:r>
              <w:t>Submission</w:t>
            </w:r>
          </w:p>
        </w:tc>
        <w:tc>
          <w:tcPr>
            <w:tcW w:w="5245" w:type="dxa"/>
          </w:tcPr>
          <w:p w14:paraId="0C06C7D9" w14:textId="77777777" w:rsidR="007D04DD" w:rsidRDefault="007D04DD" w:rsidP="007D04DD">
            <w:pPr>
              <w:pStyle w:val="ListParagraph"/>
              <w:ind w:left="0"/>
            </w:pPr>
            <w:r>
              <w:t>Timing Guidance</w:t>
            </w:r>
          </w:p>
        </w:tc>
        <w:tc>
          <w:tcPr>
            <w:tcW w:w="1279" w:type="dxa"/>
          </w:tcPr>
          <w:p w14:paraId="7B2D84A7" w14:textId="77777777" w:rsidR="007D04DD" w:rsidRDefault="007D04DD" w:rsidP="007D04DD">
            <w:pPr>
              <w:pStyle w:val="ListParagraph"/>
              <w:ind w:left="0"/>
            </w:pPr>
            <w:r>
              <w:t>Total Guide</w:t>
            </w:r>
          </w:p>
        </w:tc>
        <w:tc>
          <w:tcPr>
            <w:tcW w:w="1279" w:type="dxa"/>
          </w:tcPr>
          <w:p w14:paraId="1C46FD0C" w14:textId="77777777" w:rsidR="007D04DD" w:rsidRDefault="007D04DD" w:rsidP="007D04DD">
            <w:pPr>
              <w:pStyle w:val="ListParagraph"/>
              <w:ind w:left="0"/>
            </w:pPr>
          </w:p>
        </w:tc>
      </w:tr>
      <w:tr w:rsidR="007D04DD" w14:paraId="2C06E391" w14:textId="77777777" w:rsidTr="007D04DD">
        <w:tc>
          <w:tcPr>
            <w:tcW w:w="1696" w:type="dxa"/>
          </w:tcPr>
          <w:p w14:paraId="762127CA" w14:textId="77777777" w:rsidR="007D04DD" w:rsidRDefault="007D04DD" w:rsidP="007D04DD">
            <w:pPr>
              <w:pStyle w:val="ListParagraph"/>
              <w:ind w:left="0"/>
            </w:pPr>
            <w:r>
              <w:t>12</w:t>
            </w:r>
            <w:r w:rsidRPr="00154615">
              <w:rPr>
                <w:vertAlign w:val="superscript"/>
              </w:rPr>
              <w:t>th</w:t>
            </w:r>
            <w:r>
              <w:t xml:space="preserve"> Sep</w:t>
            </w:r>
          </w:p>
        </w:tc>
        <w:tc>
          <w:tcPr>
            <w:tcW w:w="2268" w:type="dxa"/>
          </w:tcPr>
          <w:p w14:paraId="71006FD5" w14:textId="77777777" w:rsidR="007D04DD" w:rsidRDefault="007D04DD" w:rsidP="007D04DD">
            <w:pPr>
              <w:pStyle w:val="ListParagraph"/>
              <w:ind w:left="0"/>
            </w:pPr>
            <w:r>
              <w:t>Analysis Draft 1</w:t>
            </w:r>
          </w:p>
        </w:tc>
        <w:tc>
          <w:tcPr>
            <w:tcW w:w="5245" w:type="dxa"/>
          </w:tcPr>
          <w:p w14:paraId="38CF3D88" w14:textId="752C7464" w:rsidR="007D04DD" w:rsidRDefault="007D04DD" w:rsidP="007D04DD">
            <w:pPr>
              <w:pStyle w:val="ListParagraph"/>
              <w:ind w:left="0"/>
            </w:pPr>
            <w:r>
              <w:t xml:space="preserve">1 h of launch session + 1 h </w:t>
            </w:r>
            <w:r w:rsidR="00B707C1">
              <w:t>homework</w:t>
            </w:r>
            <w:r w:rsidR="00E23B18">
              <w:t xml:space="preserve"> 2</w:t>
            </w:r>
          </w:p>
        </w:tc>
        <w:tc>
          <w:tcPr>
            <w:tcW w:w="1279" w:type="dxa"/>
          </w:tcPr>
          <w:p w14:paraId="01786DB1" w14:textId="77777777" w:rsidR="007D04DD" w:rsidRDefault="007D04DD" w:rsidP="007D04D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79" w:type="dxa"/>
          </w:tcPr>
          <w:p w14:paraId="0414C644" w14:textId="77777777" w:rsidR="007D04DD" w:rsidRDefault="007D04DD" w:rsidP="007D04DD">
            <w:pPr>
              <w:pStyle w:val="ListParagraph"/>
              <w:ind w:left="0"/>
            </w:pPr>
          </w:p>
        </w:tc>
      </w:tr>
      <w:tr w:rsidR="007D04DD" w14:paraId="6B87F3F3" w14:textId="77777777" w:rsidTr="007D04DD">
        <w:tc>
          <w:tcPr>
            <w:tcW w:w="1696" w:type="dxa"/>
          </w:tcPr>
          <w:p w14:paraId="1F54EDE1" w14:textId="77777777" w:rsidR="007D04DD" w:rsidRDefault="007D04DD" w:rsidP="007D04DD">
            <w:pPr>
              <w:pStyle w:val="ListParagraph"/>
              <w:ind w:left="0"/>
            </w:pPr>
            <w:r>
              <w:t>19</w:t>
            </w:r>
            <w:r w:rsidRPr="00154615">
              <w:rPr>
                <w:vertAlign w:val="superscript"/>
              </w:rPr>
              <w:t>th</w:t>
            </w:r>
            <w:r>
              <w:t xml:space="preserve"> Sep</w:t>
            </w:r>
          </w:p>
        </w:tc>
        <w:tc>
          <w:tcPr>
            <w:tcW w:w="2268" w:type="dxa"/>
          </w:tcPr>
          <w:p w14:paraId="18368DC5" w14:textId="77777777" w:rsidR="007D04DD" w:rsidRDefault="007D04DD" w:rsidP="007D04DD">
            <w:pPr>
              <w:pStyle w:val="ListParagraph"/>
              <w:ind w:left="0"/>
            </w:pPr>
            <w:r>
              <w:t>Analysis Draft 2</w:t>
            </w:r>
          </w:p>
        </w:tc>
        <w:tc>
          <w:tcPr>
            <w:tcW w:w="5245" w:type="dxa"/>
          </w:tcPr>
          <w:p w14:paraId="7FE98329" w14:textId="78811BAF" w:rsidR="007D04DD" w:rsidRDefault="007D04DD" w:rsidP="007D04DD">
            <w:pPr>
              <w:pStyle w:val="ListParagraph"/>
              <w:ind w:left="0"/>
            </w:pPr>
            <w:r>
              <w:t xml:space="preserve">Approx. 4 h in lessons + 1.5 h homework </w:t>
            </w:r>
            <w:r w:rsidR="00E23B18">
              <w:t>3</w:t>
            </w:r>
          </w:p>
        </w:tc>
        <w:tc>
          <w:tcPr>
            <w:tcW w:w="1279" w:type="dxa"/>
          </w:tcPr>
          <w:p w14:paraId="3C59B41E" w14:textId="77777777" w:rsidR="007D04DD" w:rsidRDefault="007D04DD" w:rsidP="007D04DD">
            <w:pPr>
              <w:pStyle w:val="ListParagraph"/>
              <w:ind w:left="0"/>
            </w:pPr>
            <w:r>
              <w:t>7.5</w:t>
            </w:r>
          </w:p>
        </w:tc>
        <w:tc>
          <w:tcPr>
            <w:tcW w:w="1279" w:type="dxa"/>
          </w:tcPr>
          <w:p w14:paraId="585FBAA3" w14:textId="77777777" w:rsidR="007D04DD" w:rsidRDefault="007D04DD" w:rsidP="007D04DD">
            <w:pPr>
              <w:pStyle w:val="ListParagraph"/>
              <w:ind w:left="0"/>
            </w:pPr>
          </w:p>
        </w:tc>
      </w:tr>
      <w:tr w:rsidR="007D04DD" w14:paraId="1972E96F" w14:textId="77777777" w:rsidTr="007D04DD">
        <w:tc>
          <w:tcPr>
            <w:tcW w:w="1696" w:type="dxa"/>
          </w:tcPr>
          <w:p w14:paraId="59A6B154" w14:textId="77777777" w:rsidR="007D04DD" w:rsidRDefault="007D04DD" w:rsidP="007D04DD">
            <w:pPr>
              <w:pStyle w:val="ListParagraph"/>
              <w:ind w:left="0"/>
            </w:pPr>
            <w:r>
              <w:t>26</w:t>
            </w:r>
            <w:r w:rsidRPr="00154615">
              <w:rPr>
                <w:vertAlign w:val="superscript"/>
              </w:rPr>
              <w:t>th</w:t>
            </w:r>
            <w:r>
              <w:t xml:space="preserve"> Sep</w:t>
            </w:r>
          </w:p>
        </w:tc>
        <w:tc>
          <w:tcPr>
            <w:tcW w:w="2268" w:type="dxa"/>
          </w:tcPr>
          <w:p w14:paraId="6AEDCDB0" w14:textId="77777777" w:rsidR="007D04DD" w:rsidRDefault="007D04DD" w:rsidP="007D04DD">
            <w:pPr>
              <w:pStyle w:val="ListParagraph"/>
              <w:ind w:left="0"/>
            </w:pPr>
            <w:r>
              <w:t>Analysis - final</w:t>
            </w:r>
          </w:p>
        </w:tc>
        <w:tc>
          <w:tcPr>
            <w:tcW w:w="5245" w:type="dxa"/>
          </w:tcPr>
          <w:p w14:paraId="3FF8C18A" w14:textId="01B3926A" w:rsidR="007D04DD" w:rsidRDefault="007D04DD" w:rsidP="007D04DD">
            <w:pPr>
              <w:pStyle w:val="ListParagraph"/>
              <w:ind w:left="0"/>
            </w:pPr>
            <w:r>
              <w:t xml:space="preserve">Approx. 1 h lesson </w:t>
            </w:r>
            <w:r w:rsidR="007F6497">
              <w:t>+ 1.5</w:t>
            </w:r>
            <w:r>
              <w:t xml:space="preserve"> h homework </w:t>
            </w:r>
            <w:r w:rsidR="00E23B18">
              <w:t>4</w:t>
            </w:r>
          </w:p>
        </w:tc>
        <w:tc>
          <w:tcPr>
            <w:tcW w:w="1279" w:type="dxa"/>
          </w:tcPr>
          <w:p w14:paraId="4525947D" w14:textId="77777777" w:rsidR="007D04DD" w:rsidRDefault="007D04DD" w:rsidP="007D04DD">
            <w:pPr>
              <w:pStyle w:val="ListParagraph"/>
              <w:ind w:left="0"/>
            </w:pPr>
            <w:r>
              <w:t xml:space="preserve">2.5 </w:t>
            </w:r>
          </w:p>
        </w:tc>
        <w:tc>
          <w:tcPr>
            <w:tcW w:w="1279" w:type="dxa"/>
          </w:tcPr>
          <w:p w14:paraId="4DBE5294" w14:textId="77777777" w:rsidR="007D04DD" w:rsidRDefault="007D04DD" w:rsidP="007D04DD">
            <w:pPr>
              <w:pStyle w:val="ListParagraph"/>
              <w:ind w:left="0"/>
            </w:pPr>
          </w:p>
        </w:tc>
      </w:tr>
      <w:tr w:rsidR="007D04DD" w14:paraId="1C31F549" w14:textId="77777777" w:rsidTr="007D04DD">
        <w:tc>
          <w:tcPr>
            <w:tcW w:w="1696" w:type="dxa"/>
          </w:tcPr>
          <w:p w14:paraId="68720FDA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7AD717CD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5245" w:type="dxa"/>
          </w:tcPr>
          <w:p w14:paraId="28B90C1C" w14:textId="77777777" w:rsidR="007D04DD" w:rsidRDefault="007D04DD" w:rsidP="007D04DD">
            <w:pPr>
              <w:pStyle w:val="ListParagraph"/>
              <w:ind w:left="0"/>
              <w:jc w:val="right"/>
            </w:pPr>
            <w:r>
              <w:t>Total for Analysis section</w:t>
            </w:r>
          </w:p>
        </w:tc>
        <w:tc>
          <w:tcPr>
            <w:tcW w:w="1279" w:type="dxa"/>
          </w:tcPr>
          <w:p w14:paraId="5E1252BB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1279" w:type="dxa"/>
          </w:tcPr>
          <w:p w14:paraId="7FFCB17D" w14:textId="77777777" w:rsidR="007D04DD" w:rsidRDefault="007D04DD" w:rsidP="007D04DD">
            <w:pPr>
              <w:pStyle w:val="ListParagraph"/>
              <w:ind w:left="0"/>
            </w:pPr>
            <w:r>
              <w:t>12 hours</w:t>
            </w:r>
          </w:p>
        </w:tc>
      </w:tr>
      <w:tr w:rsidR="007D04DD" w14:paraId="66C30AA2" w14:textId="77777777" w:rsidTr="007D04DD">
        <w:tc>
          <w:tcPr>
            <w:tcW w:w="1696" w:type="dxa"/>
          </w:tcPr>
          <w:p w14:paraId="439BA226" w14:textId="77777777" w:rsidR="007D04DD" w:rsidRDefault="007D04DD" w:rsidP="007D04DD">
            <w:pPr>
              <w:pStyle w:val="ListParagraph"/>
              <w:ind w:left="0"/>
            </w:pPr>
            <w:r>
              <w:t>10</w:t>
            </w:r>
            <w:r w:rsidRPr="00114A5A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2268" w:type="dxa"/>
          </w:tcPr>
          <w:p w14:paraId="44A86139" w14:textId="77777777" w:rsidR="007D04DD" w:rsidRDefault="007D04DD" w:rsidP="007D04DD">
            <w:pPr>
              <w:pStyle w:val="ListParagraph"/>
              <w:ind w:left="0"/>
            </w:pPr>
            <w:r>
              <w:t>Design Draft 1</w:t>
            </w:r>
          </w:p>
        </w:tc>
        <w:tc>
          <w:tcPr>
            <w:tcW w:w="5245" w:type="dxa"/>
          </w:tcPr>
          <w:p w14:paraId="0AA6A43F" w14:textId="60038A74" w:rsidR="007D04DD" w:rsidRDefault="007D04DD" w:rsidP="007D04DD">
            <w:pPr>
              <w:pStyle w:val="ListParagraph"/>
              <w:ind w:left="0"/>
            </w:pPr>
            <w:r>
              <w:t xml:space="preserve">Approx. 4 h lesson time + 1 h homework </w:t>
            </w:r>
            <w:r w:rsidR="00E23B18">
              <w:t>6</w:t>
            </w:r>
          </w:p>
        </w:tc>
        <w:tc>
          <w:tcPr>
            <w:tcW w:w="1279" w:type="dxa"/>
          </w:tcPr>
          <w:p w14:paraId="35F7C4E0" w14:textId="77777777" w:rsidR="007D04DD" w:rsidRDefault="007D04DD" w:rsidP="007D04DD">
            <w:pPr>
              <w:pStyle w:val="ListParagraph"/>
              <w:ind w:left="0"/>
            </w:pPr>
            <w:r>
              <w:t xml:space="preserve">5 </w:t>
            </w:r>
          </w:p>
        </w:tc>
        <w:tc>
          <w:tcPr>
            <w:tcW w:w="1279" w:type="dxa"/>
          </w:tcPr>
          <w:p w14:paraId="7D48A3DB" w14:textId="77777777" w:rsidR="007D04DD" w:rsidRDefault="007D04DD" w:rsidP="007D04DD">
            <w:pPr>
              <w:pStyle w:val="ListParagraph"/>
              <w:ind w:left="0"/>
            </w:pPr>
          </w:p>
        </w:tc>
      </w:tr>
      <w:tr w:rsidR="007D04DD" w14:paraId="22531727" w14:textId="77777777" w:rsidTr="007D04DD">
        <w:tc>
          <w:tcPr>
            <w:tcW w:w="1696" w:type="dxa"/>
          </w:tcPr>
          <w:p w14:paraId="637BCF47" w14:textId="6EF3FE00" w:rsidR="007D04DD" w:rsidRDefault="00BF6861" w:rsidP="007D04DD">
            <w:pPr>
              <w:pStyle w:val="ListParagraph"/>
              <w:ind w:left="0"/>
            </w:pPr>
            <w:r>
              <w:t>31</w:t>
            </w:r>
            <w:r w:rsidR="009F3471" w:rsidRPr="00114A5A">
              <w:rPr>
                <w:vertAlign w:val="superscript"/>
              </w:rPr>
              <w:t>st</w:t>
            </w:r>
            <w:r w:rsidR="009F3471">
              <w:t xml:space="preserve"> Oct</w:t>
            </w:r>
          </w:p>
        </w:tc>
        <w:tc>
          <w:tcPr>
            <w:tcW w:w="2268" w:type="dxa"/>
          </w:tcPr>
          <w:p w14:paraId="1FCBBC40" w14:textId="77777777" w:rsidR="007D04DD" w:rsidRDefault="007D04DD" w:rsidP="007D04DD">
            <w:pPr>
              <w:pStyle w:val="ListParagraph"/>
              <w:ind w:left="0"/>
            </w:pPr>
            <w:r>
              <w:t>Design Draft 2</w:t>
            </w:r>
          </w:p>
        </w:tc>
        <w:tc>
          <w:tcPr>
            <w:tcW w:w="5245" w:type="dxa"/>
          </w:tcPr>
          <w:p w14:paraId="6601947A" w14:textId="23E25586" w:rsidR="007D04DD" w:rsidRDefault="007D04DD" w:rsidP="007D04DD">
            <w:pPr>
              <w:pStyle w:val="ListParagraph"/>
              <w:ind w:left="0"/>
            </w:pPr>
            <w:r>
              <w:t xml:space="preserve">Approx. 4h lesson time + 2 h homework </w:t>
            </w:r>
            <w:r w:rsidR="002270D9">
              <w:t>8</w:t>
            </w:r>
          </w:p>
        </w:tc>
        <w:tc>
          <w:tcPr>
            <w:tcW w:w="1279" w:type="dxa"/>
          </w:tcPr>
          <w:p w14:paraId="65A9F31F" w14:textId="77777777" w:rsidR="007D04DD" w:rsidRDefault="007D04DD" w:rsidP="007D04D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79" w:type="dxa"/>
          </w:tcPr>
          <w:p w14:paraId="43E0CE31" w14:textId="77777777" w:rsidR="007D04DD" w:rsidRDefault="007D04DD" w:rsidP="007D04DD">
            <w:pPr>
              <w:pStyle w:val="ListParagraph"/>
              <w:ind w:left="0"/>
            </w:pPr>
          </w:p>
        </w:tc>
      </w:tr>
      <w:tr w:rsidR="007D04DD" w14:paraId="2A1F673C" w14:textId="77777777" w:rsidTr="007D04DD">
        <w:tc>
          <w:tcPr>
            <w:tcW w:w="1696" w:type="dxa"/>
          </w:tcPr>
          <w:p w14:paraId="68ABF57A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27F54002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5245" w:type="dxa"/>
          </w:tcPr>
          <w:p w14:paraId="06A55BC8" w14:textId="77777777" w:rsidR="007D04DD" w:rsidRDefault="007D04DD" w:rsidP="007D04DD">
            <w:pPr>
              <w:pStyle w:val="ListParagraph"/>
              <w:ind w:left="0"/>
              <w:jc w:val="right"/>
            </w:pPr>
            <w:r>
              <w:t>Total for Design Drafts</w:t>
            </w:r>
          </w:p>
        </w:tc>
        <w:tc>
          <w:tcPr>
            <w:tcW w:w="1279" w:type="dxa"/>
          </w:tcPr>
          <w:p w14:paraId="10BEACF9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1279" w:type="dxa"/>
          </w:tcPr>
          <w:p w14:paraId="7DFE9176" w14:textId="77777777" w:rsidR="007D04DD" w:rsidRDefault="007D04DD" w:rsidP="007D04DD">
            <w:pPr>
              <w:pStyle w:val="ListParagraph"/>
              <w:ind w:left="0"/>
            </w:pPr>
            <w:r>
              <w:t>11 hours</w:t>
            </w:r>
          </w:p>
        </w:tc>
      </w:tr>
      <w:tr w:rsidR="007D04DD" w14:paraId="141F7D05" w14:textId="77777777" w:rsidTr="007D04DD">
        <w:tc>
          <w:tcPr>
            <w:tcW w:w="1696" w:type="dxa"/>
          </w:tcPr>
          <w:p w14:paraId="11C83CF2" w14:textId="77777777" w:rsidR="007D04DD" w:rsidRDefault="007D04DD" w:rsidP="007D04DD">
            <w:pPr>
              <w:pStyle w:val="ListParagraph"/>
              <w:ind w:left="0"/>
            </w:pPr>
            <w:r>
              <w:t>14</w:t>
            </w:r>
            <w:r w:rsidRPr="00447377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2268" w:type="dxa"/>
          </w:tcPr>
          <w:p w14:paraId="49D6C2B7" w14:textId="77777777" w:rsidR="007D04DD" w:rsidRDefault="007D04DD" w:rsidP="007D04DD">
            <w:pPr>
              <w:pStyle w:val="ListParagraph"/>
              <w:ind w:left="0"/>
            </w:pPr>
            <w:r>
              <w:t>Technical Sol Draft 1</w:t>
            </w:r>
          </w:p>
        </w:tc>
        <w:tc>
          <w:tcPr>
            <w:tcW w:w="5245" w:type="dxa"/>
          </w:tcPr>
          <w:p w14:paraId="4EF8C62A" w14:textId="2A701054" w:rsidR="007D04DD" w:rsidRDefault="007D04DD" w:rsidP="007D04DD">
            <w:pPr>
              <w:pStyle w:val="ListParagraph"/>
              <w:ind w:left="0"/>
            </w:pPr>
            <w:r>
              <w:t xml:space="preserve">Approx. 4h lesson time + 2 h homework </w:t>
            </w:r>
            <w:r w:rsidR="002270D9">
              <w:t>10</w:t>
            </w:r>
          </w:p>
        </w:tc>
        <w:tc>
          <w:tcPr>
            <w:tcW w:w="1279" w:type="dxa"/>
          </w:tcPr>
          <w:p w14:paraId="38D71160" w14:textId="77777777" w:rsidR="007D04DD" w:rsidRDefault="007D04DD" w:rsidP="007D04DD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279" w:type="dxa"/>
          </w:tcPr>
          <w:p w14:paraId="2DC25ABB" w14:textId="77777777" w:rsidR="007D04DD" w:rsidRDefault="007D04DD" w:rsidP="007D04DD">
            <w:pPr>
              <w:pStyle w:val="ListParagraph"/>
              <w:ind w:left="0"/>
            </w:pPr>
          </w:p>
        </w:tc>
      </w:tr>
      <w:tr w:rsidR="007D04DD" w14:paraId="1FC339CD" w14:textId="77777777" w:rsidTr="007D04DD">
        <w:tc>
          <w:tcPr>
            <w:tcW w:w="1696" w:type="dxa"/>
          </w:tcPr>
          <w:p w14:paraId="170BEE6D" w14:textId="4D27D221" w:rsidR="007D04DD" w:rsidRDefault="007D04DD" w:rsidP="007D04DD">
            <w:pPr>
              <w:pStyle w:val="ListParagraph"/>
              <w:ind w:left="0"/>
            </w:pPr>
            <w:r w:rsidRPr="00D32CE3">
              <w:t>2</w:t>
            </w:r>
            <w:r w:rsidR="0024324F">
              <w:rPr>
                <w:vertAlign w:val="superscript"/>
              </w:rPr>
              <w:t>nd</w:t>
            </w:r>
            <w:r>
              <w:t xml:space="preserve"> Jan</w:t>
            </w:r>
          </w:p>
        </w:tc>
        <w:tc>
          <w:tcPr>
            <w:tcW w:w="2268" w:type="dxa"/>
          </w:tcPr>
          <w:p w14:paraId="3FC69B9F" w14:textId="77777777" w:rsidR="007D04DD" w:rsidRDefault="007D04DD" w:rsidP="007D04DD">
            <w:pPr>
              <w:pStyle w:val="ListParagraph"/>
              <w:ind w:left="0"/>
            </w:pPr>
            <w:r>
              <w:t>Technical Sol Draft 2</w:t>
            </w:r>
          </w:p>
        </w:tc>
        <w:tc>
          <w:tcPr>
            <w:tcW w:w="5245" w:type="dxa"/>
          </w:tcPr>
          <w:p w14:paraId="414CFC4D" w14:textId="1DF3077C" w:rsidR="007D04DD" w:rsidRDefault="007D04DD" w:rsidP="007D04DD">
            <w:pPr>
              <w:pStyle w:val="ListParagraph"/>
              <w:ind w:left="0"/>
            </w:pPr>
            <w:r>
              <w:t>Approx. 8h lesson time + 2 h homework 1</w:t>
            </w:r>
            <w:r w:rsidR="002270D9">
              <w:t>5</w:t>
            </w:r>
          </w:p>
        </w:tc>
        <w:tc>
          <w:tcPr>
            <w:tcW w:w="1279" w:type="dxa"/>
          </w:tcPr>
          <w:p w14:paraId="4177F222" w14:textId="77777777" w:rsidR="007D04DD" w:rsidRDefault="007D04DD" w:rsidP="007D04D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79" w:type="dxa"/>
          </w:tcPr>
          <w:p w14:paraId="3190EC3A" w14:textId="77777777" w:rsidR="007D04DD" w:rsidRDefault="007D04DD" w:rsidP="007D04DD">
            <w:pPr>
              <w:pStyle w:val="ListParagraph"/>
              <w:ind w:left="0"/>
            </w:pPr>
          </w:p>
        </w:tc>
      </w:tr>
      <w:tr w:rsidR="007D04DD" w14:paraId="4F5FE9F8" w14:textId="77777777" w:rsidTr="007D04DD">
        <w:tc>
          <w:tcPr>
            <w:tcW w:w="1696" w:type="dxa"/>
          </w:tcPr>
          <w:p w14:paraId="1F8D20F3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0435DBF4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5245" w:type="dxa"/>
          </w:tcPr>
          <w:p w14:paraId="2143D2AB" w14:textId="77777777" w:rsidR="007D04DD" w:rsidRDefault="007D04DD" w:rsidP="007D04DD">
            <w:pPr>
              <w:pStyle w:val="ListParagraph"/>
              <w:ind w:left="0"/>
              <w:jc w:val="right"/>
            </w:pPr>
            <w:r>
              <w:t>Total for Technical Solution Drafts</w:t>
            </w:r>
          </w:p>
        </w:tc>
        <w:tc>
          <w:tcPr>
            <w:tcW w:w="1279" w:type="dxa"/>
          </w:tcPr>
          <w:p w14:paraId="41F5B859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1279" w:type="dxa"/>
          </w:tcPr>
          <w:p w14:paraId="0AADFA17" w14:textId="77777777" w:rsidR="007D04DD" w:rsidRDefault="007D04DD" w:rsidP="007D04DD">
            <w:pPr>
              <w:pStyle w:val="ListParagraph"/>
              <w:ind w:left="0"/>
            </w:pPr>
            <w:r>
              <w:t>22 hours</w:t>
            </w:r>
          </w:p>
        </w:tc>
      </w:tr>
      <w:tr w:rsidR="007D04DD" w14:paraId="71396F78" w14:textId="77777777" w:rsidTr="007D04DD">
        <w:tc>
          <w:tcPr>
            <w:tcW w:w="1696" w:type="dxa"/>
          </w:tcPr>
          <w:p w14:paraId="2D9FAFFA" w14:textId="0889FFB9" w:rsidR="007D04DD" w:rsidRDefault="0024324F" w:rsidP="007D04DD">
            <w:pPr>
              <w:pStyle w:val="ListParagraph"/>
              <w:ind w:left="0"/>
            </w:pPr>
            <w:r>
              <w:t>30</w:t>
            </w:r>
            <w:r w:rsidR="007D04DD" w:rsidRPr="00447377">
              <w:rPr>
                <w:vertAlign w:val="superscript"/>
              </w:rPr>
              <w:t>th</w:t>
            </w:r>
            <w:r w:rsidR="007D04DD">
              <w:t xml:space="preserve"> </w:t>
            </w:r>
            <w:r>
              <w:t>Jan</w:t>
            </w:r>
          </w:p>
        </w:tc>
        <w:tc>
          <w:tcPr>
            <w:tcW w:w="2268" w:type="dxa"/>
          </w:tcPr>
          <w:p w14:paraId="622EDE56" w14:textId="77777777" w:rsidR="007D04DD" w:rsidRDefault="007D04DD" w:rsidP="007D04DD">
            <w:pPr>
              <w:pStyle w:val="ListParagraph"/>
              <w:ind w:left="0"/>
            </w:pPr>
            <w:r>
              <w:t>Testing &amp; Evaluation</w:t>
            </w:r>
          </w:p>
        </w:tc>
        <w:tc>
          <w:tcPr>
            <w:tcW w:w="5245" w:type="dxa"/>
          </w:tcPr>
          <w:p w14:paraId="3B148540" w14:textId="50D08DC2" w:rsidR="007D04DD" w:rsidRDefault="007D04DD" w:rsidP="007D04DD">
            <w:pPr>
              <w:pStyle w:val="ListParagraph"/>
              <w:ind w:left="0"/>
            </w:pPr>
            <w:r>
              <w:t>Approx 6 h + 2.5 h Homework 1</w:t>
            </w:r>
            <w:r w:rsidR="00FB46A5">
              <w:t>9</w:t>
            </w:r>
          </w:p>
        </w:tc>
        <w:tc>
          <w:tcPr>
            <w:tcW w:w="1279" w:type="dxa"/>
          </w:tcPr>
          <w:p w14:paraId="1D48B355" w14:textId="77777777" w:rsidR="007D04DD" w:rsidRDefault="007D04DD" w:rsidP="007D04DD">
            <w:pPr>
              <w:pStyle w:val="ListParagraph"/>
              <w:ind w:left="0"/>
            </w:pPr>
            <w:r>
              <w:t>8.5</w:t>
            </w:r>
          </w:p>
        </w:tc>
        <w:tc>
          <w:tcPr>
            <w:tcW w:w="1279" w:type="dxa"/>
          </w:tcPr>
          <w:p w14:paraId="09147782" w14:textId="77777777" w:rsidR="007D04DD" w:rsidRDefault="007D04DD" w:rsidP="007D04DD">
            <w:pPr>
              <w:pStyle w:val="ListParagraph"/>
              <w:ind w:left="0"/>
            </w:pPr>
          </w:p>
        </w:tc>
      </w:tr>
      <w:tr w:rsidR="007D04DD" w14:paraId="46B61DF5" w14:textId="77777777" w:rsidTr="007D04DD">
        <w:tc>
          <w:tcPr>
            <w:tcW w:w="1696" w:type="dxa"/>
          </w:tcPr>
          <w:p w14:paraId="4376461B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2B6C48DC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5245" w:type="dxa"/>
          </w:tcPr>
          <w:p w14:paraId="7433EB99" w14:textId="77777777" w:rsidR="007D04DD" w:rsidRDefault="007D04DD" w:rsidP="007D04DD">
            <w:pPr>
              <w:pStyle w:val="ListParagraph"/>
              <w:ind w:left="0"/>
              <w:jc w:val="right"/>
            </w:pPr>
            <w:r>
              <w:t>Total for Testing &amp; Evaluation</w:t>
            </w:r>
          </w:p>
        </w:tc>
        <w:tc>
          <w:tcPr>
            <w:tcW w:w="1279" w:type="dxa"/>
          </w:tcPr>
          <w:p w14:paraId="06E237F5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1279" w:type="dxa"/>
          </w:tcPr>
          <w:p w14:paraId="2F8970B8" w14:textId="77777777" w:rsidR="007D04DD" w:rsidRDefault="007D04DD" w:rsidP="007D04DD">
            <w:pPr>
              <w:pStyle w:val="ListParagraph"/>
              <w:ind w:left="0"/>
            </w:pPr>
            <w:r>
              <w:t>8.5 hours</w:t>
            </w:r>
          </w:p>
        </w:tc>
      </w:tr>
      <w:tr w:rsidR="007D04DD" w14:paraId="007C31DB" w14:textId="77777777" w:rsidTr="007D04DD">
        <w:tc>
          <w:tcPr>
            <w:tcW w:w="1696" w:type="dxa"/>
          </w:tcPr>
          <w:p w14:paraId="53A8150C" w14:textId="77777777" w:rsidR="007D04DD" w:rsidRDefault="007D04DD" w:rsidP="007D04DD">
            <w:pPr>
              <w:pStyle w:val="ListParagraph"/>
              <w:ind w:left="0"/>
            </w:pPr>
            <w:r>
              <w:t>Mar (tbc)</w:t>
            </w:r>
          </w:p>
        </w:tc>
        <w:tc>
          <w:tcPr>
            <w:tcW w:w="2268" w:type="dxa"/>
          </w:tcPr>
          <w:p w14:paraId="723C4D6A" w14:textId="77777777" w:rsidR="007D04DD" w:rsidRDefault="007D04DD" w:rsidP="007D04DD">
            <w:pPr>
              <w:pStyle w:val="ListParagraph"/>
              <w:ind w:left="0"/>
            </w:pPr>
            <w:r>
              <w:t>Final Report</w:t>
            </w:r>
          </w:p>
        </w:tc>
        <w:tc>
          <w:tcPr>
            <w:tcW w:w="5245" w:type="dxa"/>
          </w:tcPr>
          <w:p w14:paraId="0E72D678" w14:textId="77C82B2E" w:rsidR="007D04DD" w:rsidRDefault="007D04DD" w:rsidP="007D04DD">
            <w:pPr>
              <w:pStyle w:val="ListParagraph"/>
              <w:ind w:left="0"/>
              <w:jc w:val="right"/>
            </w:pPr>
            <w:r>
              <w:t xml:space="preserve">2.5 homework </w:t>
            </w:r>
            <w:r w:rsidR="00FB46A5">
              <w:t>(tbc)</w:t>
            </w:r>
          </w:p>
        </w:tc>
        <w:tc>
          <w:tcPr>
            <w:tcW w:w="1279" w:type="dxa"/>
          </w:tcPr>
          <w:p w14:paraId="669A6FEA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1279" w:type="dxa"/>
          </w:tcPr>
          <w:p w14:paraId="4DC4584C" w14:textId="77777777" w:rsidR="007D04DD" w:rsidRDefault="007D04DD" w:rsidP="007D04DD">
            <w:pPr>
              <w:pStyle w:val="ListParagraph"/>
              <w:ind w:left="0"/>
            </w:pPr>
            <w:r>
              <w:t>2.5 hours</w:t>
            </w:r>
          </w:p>
        </w:tc>
      </w:tr>
      <w:tr w:rsidR="007D04DD" w14:paraId="70D89828" w14:textId="77777777" w:rsidTr="007D04DD">
        <w:tc>
          <w:tcPr>
            <w:tcW w:w="1696" w:type="dxa"/>
          </w:tcPr>
          <w:p w14:paraId="379154A8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5D69906A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5245" w:type="dxa"/>
          </w:tcPr>
          <w:p w14:paraId="35D62094" w14:textId="77777777" w:rsidR="007D04DD" w:rsidRDefault="007D04DD" w:rsidP="007D04DD">
            <w:pPr>
              <w:pStyle w:val="ListParagraph"/>
              <w:ind w:left="0"/>
              <w:jc w:val="right"/>
            </w:pPr>
            <w:r>
              <w:t>Total guided lesson &amp; homework time</w:t>
            </w:r>
          </w:p>
        </w:tc>
        <w:tc>
          <w:tcPr>
            <w:tcW w:w="1279" w:type="dxa"/>
          </w:tcPr>
          <w:p w14:paraId="72ACA115" w14:textId="77777777" w:rsidR="007D04DD" w:rsidRDefault="007D04DD" w:rsidP="007D04DD">
            <w:pPr>
              <w:pStyle w:val="ListParagraph"/>
              <w:ind w:left="0"/>
            </w:pPr>
          </w:p>
        </w:tc>
        <w:tc>
          <w:tcPr>
            <w:tcW w:w="1279" w:type="dxa"/>
          </w:tcPr>
          <w:p w14:paraId="63ACA23B" w14:textId="77777777" w:rsidR="007D04DD" w:rsidRDefault="007D04DD" w:rsidP="007D04DD">
            <w:pPr>
              <w:pStyle w:val="ListParagraph"/>
              <w:ind w:left="0"/>
            </w:pPr>
            <w:r>
              <w:t>56 hours</w:t>
            </w:r>
          </w:p>
        </w:tc>
      </w:tr>
    </w:tbl>
    <w:p w14:paraId="43EF8782" w14:textId="529DDAC0" w:rsidR="00154615" w:rsidRDefault="00154615" w:rsidP="00154615">
      <w:pPr>
        <w:pStyle w:val="ListParagraph"/>
      </w:pPr>
    </w:p>
    <w:p w14:paraId="065C4F86" w14:textId="77777777" w:rsidR="00154615" w:rsidRDefault="00154615" w:rsidP="00154615">
      <w:pPr>
        <w:pStyle w:val="ListParagraph"/>
        <w:ind w:left="0"/>
      </w:pPr>
    </w:p>
    <w:p w14:paraId="6A7EBA1A" w14:textId="355D64E7" w:rsidR="00154615" w:rsidRDefault="00154615" w:rsidP="00154615">
      <w:pPr>
        <w:pStyle w:val="ListParagraph"/>
      </w:pPr>
    </w:p>
    <w:p w14:paraId="6FDE47CE" w14:textId="2D35BA2E" w:rsidR="00392DB8" w:rsidRDefault="00392DB8">
      <w:pPr>
        <w:widowControl/>
        <w:spacing w:after="160" w:line="259" w:lineRule="auto"/>
      </w:pPr>
    </w:p>
    <w:p w14:paraId="10276C54" w14:textId="56E822D0" w:rsidR="00392DB8" w:rsidRDefault="00392DB8">
      <w:pPr>
        <w:widowControl/>
        <w:spacing w:after="160" w:line="259" w:lineRule="auto"/>
      </w:pPr>
    </w:p>
    <w:p w14:paraId="5940F77A" w14:textId="77777777" w:rsidR="00B12776" w:rsidRDefault="00B12776">
      <w:pPr>
        <w:widowControl/>
        <w:spacing w:after="160" w:line="259" w:lineRule="auto"/>
      </w:pPr>
    </w:p>
    <w:p w14:paraId="4D84B418" w14:textId="77777777" w:rsidR="007D04DD" w:rsidRDefault="007D04DD" w:rsidP="00DB0EB8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04B256DB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3DBC9A41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6A922CA7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0781FDEE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496EF69A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68D5BEB1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324D6702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5B3C68F0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110210D1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55A806AC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7C784998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46F9919A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73C51571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7530BC11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00B591B2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1AC8C96B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739FC373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289C4CD9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2FC2DD2B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0D267328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3B15EAFE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334B85D2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4EE870C6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6A9B8071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638FD5C1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780F7F2A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4527AB7E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556CEF3B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7E863191" w14:textId="02B8A0F0" w:rsidR="007D04DD" w:rsidRDefault="007D04DD" w:rsidP="007D04DD">
      <w:pPr>
        <w:tabs>
          <w:tab w:val="left" w:pos="1425"/>
        </w:tabs>
        <w:rPr>
          <w:rFonts w:ascii="Times New Roman" w:eastAsia="Times New Roman" w:hAnsi="Times New Roman" w:cs="Times New Roman"/>
          <w:sz w:val="44"/>
          <w:szCs w:val="44"/>
        </w:rPr>
      </w:pPr>
    </w:p>
    <w:p w14:paraId="2CAE1781" w14:textId="77777777" w:rsidR="007D04DD" w:rsidRDefault="007D04DD" w:rsidP="007D04DD">
      <w:pPr>
        <w:tabs>
          <w:tab w:val="left" w:pos="1425"/>
        </w:tabs>
        <w:rPr>
          <w:rFonts w:ascii="Times New Roman" w:eastAsia="Times New Roman" w:hAnsi="Times New Roman" w:cs="Times New Roman"/>
          <w:sz w:val="44"/>
          <w:szCs w:val="44"/>
        </w:rPr>
      </w:pPr>
    </w:p>
    <w:p w14:paraId="00467C5A" w14:textId="77777777" w:rsidR="007D04DD" w:rsidRDefault="007D04DD" w:rsidP="007D04DD">
      <w:pPr>
        <w:tabs>
          <w:tab w:val="left" w:pos="1425"/>
        </w:tabs>
        <w:rPr>
          <w:rFonts w:ascii="Times New Roman" w:eastAsia="Times New Roman" w:hAnsi="Times New Roman" w:cs="Times New Roman"/>
          <w:sz w:val="44"/>
          <w:szCs w:val="44"/>
        </w:rPr>
      </w:pPr>
    </w:p>
    <w:p w14:paraId="1CB6C8DB" w14:textId="77777777" w:rsidR="007D04DD" w:rsidRDefault="007D04DD" w:rsidP="007D04DD">
      <w:pPr>
        <w:tabs>
          <w:tab w:val="left" w:pos="1425"/>
        </w:tabs>
        <w:rPr>
          <w:rFonts w:ascii="Times New Roman" w:eastAsia="Times New Roman" w:hAnsi="Times New Roman" w:cs="Times New Roman"/>
          <w:sz w:val="44"/>
          <w:szCs w:val="44"/>
        </w:rPr>
      </w:pPr>
    </w:p>
    <w:p w14:paraId="75B0B3B3" w14:textId="77777777" w:rsidR="007D04DD" w:rsidRDefault="007D04DD" w:rsidP="007D04DD">
      <w:pPr>
        <w:tabs>
          <w:tab w:val="left" w:pos="1425"/>
        </w:tabs>
        <w:rPr>
          <w:rFonts w:ascii="Times New Roman" w:eastAsia="Times New Roman" w:hAnsi="Times New Roman" w:cs="Times New Roman"/>
          <w:sz w:val="44"/>
          <w:szCs w:val="44"/>
        </w:rPr>
      </w:pPr>
    </w:p>
    <w:p w14:paraId="4A4D008F" w14:textId="77777777" w:rsidR="007D04DD" w:rsidRDefault="007D04DD" w:rsidP="007D04DD">
      <w:pPr>
        <w:tabs>
          <w:tab w:val="left" w:pos="1425"/>
        </w:tabs>
        <w:rPr>
          <w:rFonts w:ascii="Times New Roman" w:eastAsia="Times New Roman" w:hAnsi="Times New Roman" w:cs="Times New Roman"/>
          <w:sz w:val="44"/>
          <w:szCs w:val="44"/>
        </w:rPr>
      </w:pPr>
    </w:p>
    <w:p w14:paraId="3B369239" w14:textId="77777777" w:rsidR="007D04DD" w:rsidRDefault="007D04DD" w:rsidP="007D04DD">
      <w:pPr>
        <w:tabs>
          <w:tab w:val="left" w:pos="1425"/>
        </w:tabs>
        <w:rPr>
          <w:rFonts w:ascii="Times New Roman" w:eastAsia="Times New Roman" w:hAnsi="Times New Roman" w:cs="Times New Roman"/>
          <w:sz w:val="44"/>
          <w:szCs w:val="44"/>
        </w:rPr>
      </w:pPr>
    </w:p>
    <w:p w14:paraId="51064933" w14:textId="77777777" w:rsidR="007D04DD" w:rsidRDefault="007D04DD" w:rsidP="007D04DD">
      <w:pPr>
        <w:tabs>
          <w:tab w:val="left" w:pos="1425"/>
        </w:tabs>
        <w:rPr>
          <w:rFonts w:ascii="Times New Roman" w:eastAsia="Times New Roman" w:hAnsi="Times New Roman" w:cs="Times New Roman"/>
          <w:sz w:val="44"/>
          <w:szCs w:val="44"/>
        </w:rPr>
      </w:pPr>
    </w:p>
    <w:p w14:paraId="35B317B5" w14:textId="77777777" w:rsidR="007D04DD" w:rsidRDefault="007D04DD" w:rsidP="007D04DD">
      <w:pPr>
        <w:tabs>
          <w:tab w:val="left" w:pos="1425"/>
        </w:tabs>
        <w:rPr>
          <w:rFonts w:ascii="Times New Roman" w:eastAsia="Times New Roman" w:hAnsi="Times New Roman" w:cs="Times New Roman"/>
          <w:sz w:val="44"/>
          <w:szCs w:val="44"/>
        </w:rPr>
      </w:pPr>
    </w:p>
    <w:p w14:paraId="72AFD775" w14:textId="77777777" w:rsidR="007D04DD" w:rsidRDefault="007D04DD" w:rsidP="007D04DD">
      <w:pPr>
        <w:tabs>
          <w:tab w:val="left" w:pos="1425"/>
        </w:tabs>
        <w:rPr>
          <w:rFonts w:ascii="Times New Roman" w:eastAsia="Times New Roman" w:hAnsi="Times New Roman" w:cs="Times New Roman"/>
          <w:sz w:val="44"/>
          <w:szCs w:val="44"/>
        </w:rPr>
      </w:pPr>
    </w:p>
    <w:p w14:paraId="7ACE0EE2" w14:textId="7B12585F" w:rsidR="007D04DD" w:rsidRPr="005831B4" w:rsidRDefault="007D04DD" w:rsidP="00DE2881">
      <w:pPr>
        <w:spacing w:line="547" w:lineRule="exact"/>
        <w:ind w:left="1132" w:right="4"/>
        <w:rPr>
          <w:rFonts w:ascii="Arial"/>
          <w:sz w:val="44"/>
          <w:szCs w:val="44"/>
        </w:rPr>
      </w:pPr>
      <w:r w:rsidRPr="005831B4">
        <w:rPr>
          <w:rFonts w:ascii="Arial"/>
          <w:sz w:val="44"/>
          <w:szCs w:val="44"/>
        </w:rPr>
        <w:lastRenderedPageBreak/>
        <w:t>Project proposal form</w:t>
      </w:r>
    </w:p>
    <w:p w14:paraId="41E3619E" w14:textId="529E407C" w:rsidR="00655FF1" w:rsidRPr="007E4F26" w:rsidRDefault="005831B4" w:rsidP="00DE2881">
      <w:pPr>
        <w:spacing w:line="547" w:lineRule="exact"/>
        <w:ind w:left="1132" w:right="4"/>
        <w:rPr>
          <w:rFonts w:ascii="Arial"/>
          <w:b/>
          <w:bCs/>
        </w:rPr>
      </w:pPr>
      <w:r w:rsidRPr="007E4F2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0C7B3D85" wp14:editId="5AD0A662">
                <wp:simplePos x="0" y="0"/>
                <wp:positionH relativeFrom="page">
                  <wp:align>right</wp:align>
                </wp:positionH>
                <wp:positionV relativeFrom="paragraph">
                  <wp:posOffset>17146</wp:posOffset>
                </wp:positionV>
                <wp:extent cx="10620375" cy="45719"/>
                <wp:effectExtent l="0" t="0" r="28575" b="12065"/>
                <wp:wrapNone/>
                <wp:docPr id="72589532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0620375" cy="45719"/>
                          <a:chOff x="0" y="830"/>
                          <a:chExt cx="15732" cy="2"/>
                        </a:xfrm>
                      </wpg:grpSpPr>
                      <wps:wsp>
                        <wps:cNvPr id="72589533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24040F10">
              <v:group id="Group 57" style="position:absolute;margin-left:785.05pt;margin-top:1.35pt;width:836.25pt;height:3.6pt;flip:y;z-index:251674624;mso-position-horizontal:right;mso-position-horizontal-relative:page" coordsize="15732,2" coordorigin=",830" o:spid="_x0000_s1026" w14:anchorId="1623F9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">
                <v:shape id="Freeform 58" style="position:absolute;top:830;width:15732;height:2;visibility:visible;mso-wrap-style:square;v-text-anchor:top" coordsize="15732,2" o:spid="_x0000_s1027" filled="f" strokecolor="#412878" strokeweight="3pt" path="m,l1573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r w:rsidR="00655FF1" w:rsidRPr="007E4F26">
        <w:rPr>
          <w:rFonts w:ascii="Arial"/>
          <w:b/>
          <w:bCs/>
        </w:rPr>
        <w:t>Project title ______</w:t>
      </w:r>
      <w:r w:rsidR="005D5CE6">
        <w:rPr>
          <w:rFonts w:ascii="Arial"/>
          <w:b/>
          <w:bCs/>
        </w:rPr>
        <w:t>_</w:t>
      </w:r>
      <w:r w:rsidR="005D5CE6" w:rsidRPr="005D5CE6">
        <w:rPr>
          <w:rFonts w:ascii="Arial"/>
          <w:b/>
          <w:bCs/>
          <w:u w:val="single"/>
        </w:rPr>
        <w:t>Bridge Design simulator</w:t>
      </w:r>
      <w:r w:rsidR="005D5CE6">
        <w:rPr>
          <w:rFonts w:ascii="Arial"/>
          <w:b/>
          <w:bCs/>
        </w:rPr>
        <w:t>_______</w:t>
      </w:r>
      <w:r w:rsidR="00655FF1" w:rsidRPr="007E4F26">
        <w:rPr>
          <w:rFonts w:ascii="Arial"/>
          <w:b/>
          <w:bCs/>
        </w:rPr>
        <w:t>_</w:t>
      </w:r>
    </w:p>
    <w:p w14:paraId="5EAB0601" w14:textId="4321CA10" w:rsidR="005D37A8" w:rsidRPr="007E4F26" w:rsidRDefault="005D37A8" w:rsidP="00DE2881">
      <w:pPr>
        <w:spacing w:line="547" w:lineRule="exact"/>
        <w:ind w:left="1132" w:right="4"/>
        <w:rPr>
          <w:rFonts w:ascii="Arial"/>
          <w:b/>
          <w:bCs/>
        </w:rPr>
      </w:pPr>
      <w:r w:rsidRPr="007E4F26">
        <w:rPr>
          <w:rFonts w:ascii="Arial"/>
          <w:b/>
          <w:bCs/>
        </w:rPr>
        <w:t>Outline of project:</w:t>
      </w:r>
    </w:p>
    <w:tbl>
      <w:tblPr>
        <w:tblStyle w:val="TableGrid"/>
        <w:tblW w:w="0" w:type="auto"/>
        <w:tblInd w:w="1132" w:type="dxa"/>
        <w:tblLook w:val="04A0" w:firstRow="1" w:lastRow="0" w:firstColumn="1" w:lastColumn="0" w:noHBand="0" w:noVBand="1"/>
      </w:tblPr>
      <w:tblGrid>
        <w:gridCol w:w="14738"/>
      </w:tblGrid>
      <w:tr w:rsidR="005D37A8" w:rsidRPr="007E4F26" w14:paraId="034E278F" w14:textId="77777777" w:rsidTr="005D37A8">
        <w:tc>
          <w:tcPr>
            <w:tcW w:w="15870" w:type="dxa"/>
          </w:tcPr>
          <w:p w14:paraId="76A48661" w14:textId="77777777" w:rsidR="004262E4" w:rsidRDefault="004262E4" w:rsidP="005D64BF">
            <w:pPr>
              <w:rPr>
                <w:rFonts w:ascii="Arial"/>
                <w:b/>
                <w:bCs/>
              </w:rPr>
            </w:pPr>
          </w:p>
          <w:p w14:paraId="1E5F8C1D" w14:textId="04194F40" w:rsidR="007A67B0" w:rsidRDefault="00A87661" w:rsidP="005D64BF">
            <w:pPr>
              <w:rPr>
                <w:rFonts w:ascii="Arial"/>
                <w:b/>
                <w:bCs/>
              </w:rPr>
            </w:pPr>
            <w:r>
              <w:rPr>
                <w:rFonts w:ascii="Arial"/>
                <w:b/>
                <w:bCs/>
              </w:rPr>
              <w:t>A simulator where you can place roads, and structural materials to produce a bridge that is stress tested by cars travelling along the bridge</w:t>
            </w:r>
            <w:r w:rsidR="004F7483">
              <w:rPr>
                <w:rFonts w:ascii="Arial"/>
                <w:b/>
                <w:bCs/>
              </w:rPr>
              <w:t xml:space="preserve"> of varying weights and sizes</w:t>
            </w:r>
          </w:p>
          <w:p w14:paraId="7D6769AE" w14:textId="20C41B7F" w:rsidR="007A67B0" w:rsidRPr="007E4F26" w:rsidRDefault="007A67B0" w:rsidP="004262E4">
            <w:pPr>
              <w:rPr>
                <w:rFonts w:ascii="Arial"/>
                <w:b/>
                <w:bCs/>
              </w:rPr>
            </w:pPr>
          </w:p>
        </w:tc>
      </w:tr>
    </w:tbl>
    <w:p w14:paraId="0E7B9343" w14:textId="73CC3723" w:rsidR="00655FF1" w:rsidRPr="007E4F26" w:rsidRDefault="00655FF1" w:rsidP="00DE2881">
      <w:pPr>
        <w:spacing w:line="547" w:lineRule="exact"/>
        <w:ind w:left="1132" w:right="4"/>
        <w:rPr>
          <w:rFonts w:ascii="Arial"/>
          <w:b/>
          <w:bCs/>
        </w:rPr>
      </w:pPr>
      <w:r w:rsidRPr="007E4F26">
        <w:rPr>
          <w:rFonts w:ascii="Arial"/>
          <w:b/>
          <w:bCs/>
        </w:rPr>
        <w:t xml:space="preserve"> </w:t>
      </w:r>
      <w:r w:rsidR="00BB133B" w:rsidRPr="007E4F26">
        <w:rPr>
          <w:rFonts w:ascii="Arial"/>
          <w:b/>
          <w:bCs/>
        </w:rPr>
        <w:t xml:space="preserve">Proposed third </w:t>
      </w:r>
      <w:proofErr w:type="spellStart"/>
      <w:proofErr w:type="gramStart"/>
      <w:r w:rsidR="00BB133B" w:rsidRPr="007E4F26">
        <w:rPr>
          <w:rFonts w:ascii="Arial"/>
          <w:b/>
          <w:bCs/>
        </w:rPr>
        <w:t>party:_</w:t>
      </w:r>
      <w:proofErr w:type="gramEnd"/>
      <w:r w:rsidR="00BB133B" w:rsidRPr="007E4F26">
        <w:rPr>
          <w:rFonts w:ascii="Arial"/>
          <w:b/>
          <w:bCs/>
        </w:rPr>
        <w:t>__</w:t>
      </w:r>
      <w:r w:rsidR="00BB133B" w:rsidRPr="004F7483">
        <w:rPr>
          <w:rFonts w:ascii="Arial"/>
          <w:b/>
          <w:bCs/>
          <w:u w:val="single"/>
        </w:rPr>
        <w:t>_</w:t>
      </w:r>
      <w:r w:rsidR="004F7483" w:rsidRPr="004F7483">
        <w:rPr>
          <w:rFonts w:ascii="Arial"/>
          <w:b/>
          <w:bCs/>
          <w:u w:val="single"/>
        </w:rPr>
        <w:t>Civil</w:t>
      </w:r>
      <w:proofErr w:type="spellEnd"/>
      <w:r w:rsidR="004F7483" w:rsidRPr="004F7483">
        <w:rPr>
          <w:rFonts w:ascii="Arial"/>
          <w:b/>
          <w:bCs/>
          <w:u w:val="single"/>
        </w:rPr>
        <w:t xml:space="preserve"> Engineer or </w:t>
      </w:r>
      <w:proofErr w:type="spellStart"/>
      <w:r w:rsidR="004F7483" w:rsidRPr="004F7483">
        <w:rPr>
          <w:rFonts w:ascii="Arial"/>
          <w:b/>
          <w:bCs/>
          <w:u w:val="single"/>
        </w:rPr>
        <w:t>phycisist</w:t>
      </w:r>
      <w:proofErr w:type="spellEnd"/>
      <w:r w:rsidR="00BB133B" w:rsidRPr="007E4F26">
        <w:rPr>
          <w:rFonts w:ascii="Arial"/>
          <w:b/>
          <w:bCs/>
        </w:rPr>
        <w:t>______</w:t>
      </w:r>
    </w:p>
    <w:p w14:paraId="2A87A133" w14:textId="167B757C" w:rsidR="00BB133B" w:rsidRPr="007E4F26" w:rsidRDefault="00691ABF" w:rsidP="00DE2881">
      <w:pPr>
        <w:spacing w:line="547" w:lineRule="exact"/>
        <w:ind w:right="4"/>
        <w:rPr>
          <w:rFonts w:ascii="Arial"/>
          <w:b/>
          <w:bCs/>
          <w:color w:val="000000" w:themeColor="text1"/>
        </w:rPr>
      </w:pPr>
      <w:r w:rsidRPr="007E4F26">
        <w:rPr>
          <w:rFonts w:ascii="Arial"/>
          <w:b/>
          <w:bCs/>
          <w:color w:val="000000" w:themeColor="text1"/>
        </w:rPr>
        <w:t xml:space="preserve">               </w:t>
      </w:r>
      <w:r w:rsidR="009917AA" w:rsidRPr="007E4F26">
        <w:rPr>
          <w:rFonts w:ascii="Arial"/>
          <w:b/>
          <w:bCs/>
          <w:color w:val="000000" w:themeColor="text1"/>
        </w:rPr>
        <w:t xml:space="preserve">   </w:t>
      </w:r>
      <w:r w:rsidR="00A40664" w:rsidRPr="007E4F26">
        <w:rPr>
          <w:rFonts w:ascii="Arial"/>
          <w:b/>
          <w:bCs/>
          <w:color w:val="000000" w:themeColor="text1"/>
        </w:rPr>
        <w:t>Q</w:t>
      </w:r>
      <w:r w:rsidR="009917AA" w:rsidRPr="007E4F26">
        <w:rPr>
          <w:rFonts w:ascii="Arial"/>
          <w:b/>
          <w:bCs/>
          <w:color w:val="000000" w:themeColor="text1"/>
        </w:rPr>
        <w:t>ualifications for role:</w:t>
      </w:r>
    </w:p>
    <w:tbl>
      <w:tblPr>
        <w:tblStyle w:val="TableGrid"/>
        <w:tblW w:w="0" w:type="auto"/>
        <w:tblInd w:w="1132" w:type="dxa"/>
        <w:tblLook w:val="04A0" w:firstRow="1" w:lastRow="0" w:firstColumn="1" w:lastColumn="0" w:noHBand="0" w:noVBand="1"/>
      </w:tblPr>
      <w:tblGrid>
        <w:gridCol w:w="14738"/>
      </w:tblGrid>
      <w:tr w:rsidR="00BB133B" w:rsidRPr="007E4F26" w14:paraId="708C4858" w14:textId="77777777" w:rsidTr="00BB133B">
        <w:tc>
          <w:tcPr>
            <w:tcW w:w="15870" w:type="dxa"/>
          </w:tcPr>
          <w:p w14:paraId="434CB36E" w14:textId="188303C0" w:rsidR="007A67B0" w:rsidRPr="00190555" w:rsidRDefault="00DB1A94" w:rsidP="007A67B0">
            <w:pPr>
              <w:spacing w:line="547" w:lineRule="exact"/>
              <w:ind w:right="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Engineering qualifications or physics</w:t>
            </w:r>
          </w:p>
        </w:tc>
      </w:tr>
    </w:tbl>
    <w:p w14:paraId="1FA3DA07" w14:textId="60958846" w:rsidR="00BB133B" w:rsidRPr="007E4F26" w:rsidRDefault="009917AA" w:rsidP="00DE2881">
      <w:pPr>
        <w:spacing w:line="547" w:lineRule="exact"/>
        <w:ind w:left="1132" w:right="4"/>
        <w:rPr>
          <w:rFonts w:ascii="Arial" w:eastAsia="Arial" w:hAnsi="Arial" w:cs="Arial"/>
          <w:b/>
          <w:bCs/>
        </w:rPr>
      </w:pPr>
      <w:r w:rsidRPr="007E4F26">
        <w:rPr>
          <w:rFonts w:ascii="Arial" w:eastAsia="Arial" w:hAnsi="Arial" w:cs="Arial"/>
          <w:b/>
          <w:bCs/>
        </w:rPr>
        <w:t>What table A (at end of document) skills will you be using?</w:t>
      </w:r>
    </w:p>
    <w:tbl>
      <w:tblPr>
        <w:tblStyle w:val="TableGrid"/>
        <w:tblW w:w="0" w:type="auto"/>
        <w:tblInd w:w="1132" w:type="dxa"/>
        <w:tblLook w:val="04A0" w:firstRow="1" w:lastRow="0" w:firstColumn="1" w:lastColumn="0" w:noHBand="0" w:noVBand="1"/>
      </w:tblPr>
      <w:tblGrid>
        <w:gridCol w:w="14738"/>
      </w:tblGrid>
      <w:tr w:rsidR="009917AA" w:rsidRPr="007E4F26" w14:paraId="55BE0FB6" w14:textId="77777777" w:rsidTr="009917AA">
        <w:tc>
          <w:tcPr>
            <w:tcW w:w="15870" w:type="dxa"/>
          </w:tcPr>
          <w:p w14:paraId="784DA4F4" w14:textId="36E495EA" w:rsidR="009917AA" w:rsidRPr="00190555" w:rsidRDefault="00DB1A94" w:rsidP="00DE2881">
            <w:pPr>
              <w:spacing w:line="547" w:lineRule="exact"/>
              <w:ind w:right="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OOP and perhaps databases to store </w:t>
            </w:r>
            <w:r w:rsidR="00EA1D94">
              <w:rPr>
                <w:rFonts w:ascii="Arial" w:eastAsia="Arial" w:hAnsi="Arial" w:cs="Arial"/>
              </w:rPr>
              <w:t>materials</w:t>
            </w:r>
            <w:r w:rsidR="006F4475">
              <w:rPr>
                <w:rFonts w:ascii="Arial" w:eastAsia="Arial" w:hAnsi="Arial" w:cs="Arial"/>
              </w:rPr>
              <w:t xml:space="preserve"> and saving designs.</w:t>
            </w:r>
          </w:p>
        </w:tc>
      </w:tr>
    </w:tbl>
    <w:p w14:paraId="7DA5D2EB" w14:textId="424701CA" w:rsidR="005831B4" w:rsidRPr="007E4F26" w:rsidRDefault="005B43DC" w:rsidP="00DE2881">
      <w:pPr>
        <w:spacing w:line="547" w:lineRule="exact"/>
        <w:ind w:left="1132" w:right="4"/>
        <w:rPr>
          <w:rFonts w:ascii="Arial" w:eastAsia="Arial" w:hAnsi="Arial" w:cs="Arial"/>
          <w:b/>
          <w:bCs/>
        </w:rPr>
      </w:pPr>
      <w:r w:rsidRPr="007E4F26">
        <w:rPr>
          <w:rFonts w:ascii="Arial" w:eastAsia="Arial" w:hAnsi="Arial" w:cs="Arial"/>
          <w:b/>
          <w:bCs/>
        </w:rPr>
        <w:t xml:space="preserve">What are the </w:t>
      </w:r>
      <w:r w:rsidR="005831B4" w:rsidRPr="007E4F26">
        <w:rPr>
          <w:rFonts w:ascii="Arial" w:eastAsia="Arial" w:hAnsi="Arial" w:cs="Arial"/>
          <w:b/>
          <w:bCs/>
        </w:rPr>
        <w:t>specific questions you will address in your initial research?</w:t>
      </w:r>
    </w:p>
    <w:tbl>
      <w:tblPr>
        <w:tblStyle w:val="TableGrid"/>
        <w:tblW w:w="0" w:type="auto"/>
        <w:tblInd w:w="1132" w:type="dxa"/>
        <w:tblLook w:val="04A0" w:firstRow="1" w:lastRow="0" w:firstColumn="1" w:lastColumn="0" w:noHBand="0" w:noVBand="1"/>
      </w:tblPr>
      <w:tblGrid>
        <w:gridCol w:w="14738"/>
      </w:tblGrid>
      <w:tr w:rsidR="005831B4" w:rsidRPr="007E4F26" w14:paraId="6971CB73" w14:textId="77777777" w:rsidTr="005831B4">
        <w:tc>
          <w:tcPr>
            <w:tcW w:w="15870" w:type="dxa"/>
          </w:tcPr>
          <w:p w14:paraId="0C746C77" w14:textId="3079B48E" w:rsidR="005831B4" w:rsidRPr="00190555" w:rsidRDefault="006F4475" w:rsidP="00DE2881">
            <w:pPr>
              <w:spacing w:line="547" w:lineRule="exact"/>
              <w:ind w:right="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What are the physical properties of different materials such as </w:t>
            </w:r>
            <w:r w:rsidR="00565B6F">
              <w:rPr>
                <w:rFonts w:ascii="Arial" w:eastAsia="Arial" w:hAnsi="Arial" w:cs="Arial"/>
              </w:rPr>
              <w:t xml:space="preserve">concrete or </w:t>
            </w:r>
            <w:proofErr w:type="gramStart"/>
            <w:r w:rsidR="00565B6F">
              <w:rPr>
                <w:rFonts w:ascii="Arial" w:eastAsia="Arial" w:hAnsi="Arial" w:cs="Arial"/>
              </w:rPr>
              <w:t>springs, and</w:t>
            </w:r>
            <w:proofErr w:type="gramEnd"/>
            <w:r w:rsidR="00565B6F">
              <w:rPr>
                <w:rFonts w:ascii="Arial" w:eastAsia="Arial" w:hAnsi="Arial" w:cs="Arial"/>
              </w:rPr>
              <w:t xml:space="preserve"> looking at tensile strength/Youngs modulus and weight of different </w:t>
            </w:r>
            <w:r w:rsidR="008F30CE">
              <w:rPr>
                <w:rFonts w:ascii="Arial" w:eastAsia="Arial" w:hAnsi="Arial" w:cs="Arial"/>
              </w:rPr>
              <w:t xml:space="preserve">materials. </w:t>
            </w:r>
            <w:r w:rsidR="00565B6F">
              <w:rPr>
                <w:rFonts w:ascii="Arial" w:eastAsia="Arial" w:hAnsi="Arial" w:cs="Arial"/>
              </w:rPr>
              <w:t>Materials might include, road, cable</w:t>
            </w:r>
            <w:r w:rsidR="004866EC">
              <w:rPr>
                <w:rFonts w:ascii="Arial" w:eastAsia="Arial" w:hAnsi="Arial" w:cs="Arial"/>
              </w:rPr>
              <w:t>, springs</w:t>
            </w:r>
          </w:p>
        </w:tc>
      </w:tr>
    </w:tbl>
    <w:p w14:paraId="12E23EE2" w14:textId="77777777" w:rsidR="005831B4" w:rsidRPr="005831B4" w:rsidRDefault="005831B4" w:rsidP="00DE2881">
      <w:pPr>
        <w:spacing w:line="547" w:lineRule="exact"/>
        <w:ind w:left="1132" w:right="4"/>
        <w:rPr>
          <w:rFonts w:ascii="Arial" w:eastAsia="Arial" w:hAnsi="Arial" w:cs="Arial"/>
          <w:b/>
          <w:bCs/>
          <w:sz w:val="18"/>
          <w:szCs w:val="18"/>
        </w:rPr>
      </w:pPr>
    </w:p>
    <w:p w14:paraId="4137CB29" w14:textId="60BD431B" w:rsidR="007D04DD" w:rsidRDefault="007D04DD" w:rsidP="00DE2881">
      <w:pPr>
        <w:tabs>
          <w:tab w:val="left" w:pos="1425"/>
        </w:tabs>
        <w:ind w:right="4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D3449B0" w14:textId="3A9051BE" w:rsidR="007D04DD" w:rsidRDefault="007D04DD" w:rsidP="00DE2881">
      <w:pPr>
        <w:tabs>
          <w:tab w:val="left" w:pos="1425"/>
        </w:tabs>
        <w:ind w:right="4"/>
        <w:rPr>
          <w:rFonts w:ascii="Times New Roman" w:eastAsia="Times New Roman" w:hAnsi="Times New Roman" w:cs="Times New Roman"/>
          <w:sz w:val="44"/>
          <w:szCs w:val="44"/>
        </w:rPr>
      </w:pPr>
    </w:p>
    <w:p w14:paraId="457A3C04" w14:textId="311B896C" w:rsidR="007D04DD" w:rsidRPr="007D04DD" w:rsidRDefault="007D04DD" w:rsidP="00DE2881">
      <w:pPr>
        <w:tabs>
          <w:tab w:val="left" w:pos="1425"/>
        </w:tabs>
        <w:ind w:right="4"/>
        <w:rPr>
          <w:rFonts w:ascii="Times New Roman" w:eastAsia="Times New Roman" w:hAnsi="Times New Roman" w:cs="Times New Roman"/>
          <w:sz w:val="44"/>
          <w:szCs w:val="44"/>
        </w:rPr>
      </w:pPr>
    </w:p>
    <w:p w14:paraId="160E7EA1" w14:textId="77777777" w:rsidR="007D04DD" w:rsidRPr="007D04DD" w:rsidRDefault="007D04DD" w:rsidP="007D04DD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3E5CFF42" w14:textId="01DA544F" w:rsidR="00DB0EB8" w:rsidRDefault="00DB0EB8" w:rsidP="00DB0EB8">
      <w:pPr>
        <w:rPr>
          <w:rFonts w:ascii="Times New Roman" w:eastAsia="Times New Roman" w:hAnsi="Times New Roman" w:cs="Times New Roman"/>
          <w:sz w:val="7"/>
          <w:szCs w:val="7"/>
        </w:rPr>
      </w:pPr>
      <w:r w:rsidRPr="007D04DD">
        <w:rPr>
          <w:rFonts w:ascii="Times New Roman" w:eastAsia="Times New Roman" w:hAnsi="Times New Roman" w:cs="Times New Roman"/>
          <w:sz w:val="7"/>
          <w:szCs w:val="7"/>
        </w:rPr>
        <w:br w:type="page"/>
      </w:r>
      <w:proofErr w:type="spellStart"/>
      <w:r>
        <w:rPr>
          <w:rFonts w:ascii="Times New Roman" w:eastAsia="Times New Roman" w:hAnsi="Times New Roman" w:cs="Times New Roman"/>
          <w:sz w:val="7"/>
          <w:szCs w:val="7"/>
        </w:rPr>
        <w:lastRenderedPageBreak/>
        <w:t>dfgfd</w:t>
      </w:r>
      <w:proofErr w:type="spellEnd"/>
    </w:p>
    <w:p w14:paraId="10B960D2" w14:textId="77777777" w:rsidR="00DB0EB8" w:rsidRDefault="00DB0EB8" w:rsidP="00DB0EB8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32C40399" w14:textId="709AC2D9" w:rsidR="00DB0EB8" w:rsidRDefault="00DB0EB8" w:rsidP="00DB0EB8">
      <w:pPr>
        <w:spacing w:line="1276" w:lineRule="exact"/>
        <w:ind w:left="1133"/>
        <w:rPr>
          <w:del w:id="0" w:author="Melanie Dennig" w:date="2020-01-28T10:31:00Z"/>
          <w:rFonts w:ascii="Times New Roman" w:eastAsia="Times New Roman" w:hAnsi="Times New Roman" w:cs="Times New Roman"/>
          <w:sz w:val="20"/>
          <w:szCs w:val="20"/>
        </w:rPr>
      </w:pPr>
      <w:del w:id="1" w:author="Melanie Dennig" w:date="2020-01-28T10:31:00Z">
        <w:r>
          <w:rPr>
            <w:noProof/>
          </w:rPr>
          <w:drawing>
            <wp:inline distT="0" distB="0" distL="0" distR="0" wp14:anchorId="7926EC13" wp14:editId="653B904F">
              <wp:extent cx="2017078" cy="810768"/>
              <wp:effectExtent l="0" t="0" r="0" b="0"/>
              <wp:docPr id="1630297638" name="image1.png" descr="þÿ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7078" cy="810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4CADDF9" w14:textId="77777777" w:rsidR="00DB0EB8" w:rsidRDefault="00DB0EB8" w:rsidP="00DB0EB8">
      <w:pPr>
        <w:spacing w:line="1276" w:lineRule="exact"/>
        <w:ind w:left="1133"/>
        <w:rPr>
          <w:ins w:id="2" w:author="Melanie Dennig" w:date="2020-01-28T10:31:00Z"/>
          <w:rFonts w:ascii="Times New Roman" w:eastAsia="Times New Roman" w:hAnsi="Times New Roman" w:cs="Times New Roman"/>
          <w:sz w:val="20"/>
          <w:szCs w:val="20"/>
        </w:rPr>
      </w:pPr>
      <w:ins w:id="3" w:author="Melanie Dennig" w:date="2020-01-28T10:31:00Z">
        <w:r>
          <w:rPr>
            <w:noProof/>
          </w:rPr>
          <w:drawing>
            <wp:inline distT="0" distB="0" distL="0" distR="0" wp14:anchorId="391C06D5" wp14:editId="033EF4F2">
              <wp:extent cx="2017078" cy="810768"/>
              <wp:effectExtent l="0" t="0" r="0" b="0"/>
              <wp:docPr id="725895328" name="image1.png" descr="þÿ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7078" cy="810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5B267AF" w14:textId="77777777" w:rsidR="00DB0EB8" w:rsidRDefault="00DB0EB8" w:rsidP="00DB0EB8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4" w:name="2017_Project_log"/>
      <w:bookmarkEnd w:id="4"/>
      <w:r w:rsidRPr="3A6B9006">
        <w:rPr>
          <w:rFonts w:ascii="Arial"/>
          <w:sz w:val="48"/>
          <w:szCs w:val="48"/>
        </w:rPr>
        <w:t>2021</w:t>
      </w:r>
      <w:r>
        <w:rPr>
          <w:rFonts w:ascii="Arial"/>
          <w:sz w:val="48"/>
          <w:szCs w:val="48"/>
        </w:rPr>
        <w:t>-22</w:t>
      </w:r>
      <w:r w:rsidRPr="3A6B9006">
        <w:rPr>
          <w:rFonts w:ascii="Arial"/>
          <w:sz w:val="48"/>
          <w:szCs w:val="48"/>
        </w:rPr>
        <w:t xml:space="preserve"> Project</w:t>
      </w:r>
      <w:r w:rsidRPr="3A6B9006">
        <w:rPr>
          <w:rFonts w:ascii="Arial"/>
          <w:spacing w:val="-11"/>
          <w:sz w:val="48"/>
          <w:szCs w:val="48"/>
        </w:rPr>
        <w:t xml:space="preserve"> </w:t>
      </w:r>
      <w:r w:rsidRPr="3A6B9006">
        <w:rPr>
          <w:rFonts w:ascii="Arial"/>
          <w:sz w:val="48"/>
          <w:szCs w:val="48"/>
        </w:rPr>
        <w:t>log</w:t>
      </w:r>
    </w:p>
    <w:p w14:paraId="78407053" w14:textId="367C69CC" w:rsidR="00DB0EB8" w:rsidRDefault="00DB0EB8" w:rsidP="00DB0EB8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14:paraId="5B22127E" w14:textId="107C0167" w:rsidR="00DB0EB8" w:rsidRDefault="005831B4" w:rsidP="00DB0EB8">
      <w:pPr>
        <w:spacing w:before="6"/>
        <w:rPr>
          <w:rFonts w:ascii="Arial" w:eastAsia="Arial" w:hAnsi="Arial" w:cs="Arial"/>
          <w:sz w:val="14"/>
          <w:szCs w:val="1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21479A0B" wp14:editId="6FC86513">
                <wp:simplePos x="0" y="0"/>
                <wp:positionH relativeFrom="page">
                  <wp:posOffset>-293370</wp:posOffset>
                </wp:positionH>
                <wp:positionV relativeFrom="paragraph">
                  <wp:posOffset>59690</wp:posOffset>
                </wp:positionV>
                <wp:extent cx="9989820" cy="1270"/>
                <wp:effectExtent l="19050" t="22225" r="20955" b="24130"/>
                <wp:wrapNone/>
                <wp:docPr id="60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1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5ACA5C6F">
              <v:group id="Group 57" style="position:absolute;margin-left:-23.1pt;margin-top:4.7pt;width:786.6pt;height:.1pt;z-index:251663360;mso-position-horizontal-relative:page" coordsize="15732,2" coordorigin=",830" o:spid="_x0000_s1026" w14:anchorId="5441A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">
                <v:shape id="Freeform 58" style="position:absolute;top:830;width:15732;height:2;visibility:visible;mso-wrap-style:square;v-text-anchor:top" coordsize="15732,2" o:spid="_x0000_s1027" filled="f" strokecolor="#412878" strokeweight="3pt" path="m,l1573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</w:p>
    <w:p w14:paraId="452C4CCE" w14:textId="2D13A916" w:rsidR="00DB0EB8" w:rsidRDefault="00DB0EB8" w:rsidP="00DB0EB8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776F075C" wp14:editId="797A3932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5437C2CA">
              <v:group id="Group 55" style="position:absolute;margin-left:0;margin-top:22.8pt;width:785.2pt;height:.1pt;z-index:-251651072;mso-position-horizontal-relative:page" coordsize="15704,2" coordorigin=",456" o:spid="_x0000_s1026" w14:anchorId="50EDDE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">
                <v:shape id="Freeform 56" style="position:absolute;top:456;width:15704;height:2;visibility:visible;mso-wrap-style:square;v-text-anchor:top" coordsize="15704,2" o:spid="_x0000_s1027" filled="f" strokecolor="#412878" strokeweight=".48pt" path="m,l1570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60F13F34" wp14:editId="22129A77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4F8DAB5F">
              <v:group id="Group 53" style="position:absolute;margin-left:56.65pt;margin-top:63.35pt;width:.5pt;height:2.9pt;z-index:-251650048;mso-position-horizontal-relative:page" coordsize="10,58" coordorigin="1133,1267" o:spid="_x0000_s1026" w14:anchorId="14145B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">
                <v:shape id="Freeform 54" style="position:absolute;left:1133;top:1267;width:10;height:58;visibility:visible;mso-wrap-style:square;v-text-anchor:top" coordsize="10,58" o:spid="_x0000_s1027" fillcolor="#4a4a4a" stroked="f" path="m,58r9,l9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3EBC8246" wp14:editId="60DE965D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2668105D">
              <v:group id="Group 51" style="position:absolute;margin-left:169.8pt;margin-top:63.35pt;width:.5pt;height:2.9pt;z-index:-251649024;mso-position-horizontal-relative:page" coordsize="10,58" coordorigin="3396,1267" o:spid="_x0000_s1026" w14:anchorId="2E891D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">
                <v:shape id="Freeform 52" style="position:absolute;left:3396;top:1267;width:10;height:58;visibility:visible;mso-wrap-style:square;v-text-anchor:top" coordsize="10,58" o:spid="_x0000_s1027" fillcolor="#4a4a4a" stroked="f" path="m,58r10,l10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del w:id="5" w:author="Melanie Dennig" w:date="2020-01-28T10:31:00Z"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8248" behindDoc="1" locked="0" layoutInCell="1" allowOverlap="1" wp14:anchorId="563B4CF1" wp14:editId="3C03AD9E">
                  <wp:simplePos x="0" y="0"/>
                  <wp:positionH relativeFrom="page">
                    <wp:posOffset>2430780</wp:posOffset>
                  </wp:positionH>
                  <wp:positionV relativeFrom="paragraph">
                    <wp:posOffset>804545</wp:posOffset>
                  </wp:positionV>
                  <wp:extent cx="4773295" cy="43180"/>
                  <wp:effectExtent l="1905" t="4445" r="6350" b="9525"/>
                  <wp:wrapNone/>
                  <wp:docPr id="46" name="Group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73295" cy="43180"/>
                            <a:chOff x="3828" y="1267"/>
                            <a:chExt cx="7517" cy="68"/>
                          </a:xfrm>
                        </wpg:grpSpPr>
                        <wpg:grpSp>
                          <wpg:cNvPr id="47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3833" y="1330"/>
                              <a:ext cx="7503" cy="2"/>
                              <a:chOff x="3833" y="1330"/>
                              <a:chExt cx="7503" cy="2"/>
                            </a:xfrm>
                          </wpg:grpSpPr>
                          <wps:wsp>
                            <wps:cNvPr id="48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3833" y="1330"/>
                                <a:ext cx="7503" cy="2"/>
                              </a:xfrm>
                              <a:custGeom>
                                <a:avLst/>
                                <a:gdLst>
                                  <a:gd name="T0" fmla="+- 0 3833 3833"/>
                                  <a:gd name="T1" fmla="*/ T0 w 7503"/>
                                  <a:gd name="T2" fmla="+- 0 11335 3833"/>
                                  <a:gd name="T3" fmla="*/ T2 w 7503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7503">
                                    <a:moveTo>
                                      <a:pt x="0" y="0"/>
                                    </a:moveTo>
                                    <a:lnTo>
                                      <a:pt x="7502" y="0"/>
                                    </a:lnTo>
                                  </a:path>
                                </a:pathLst>
                              </a:custGeom>
                              <a:noFill/>
                              <a:ln w="6109">
                                <a:solidFill>
                                  <a:srgbClr val="4A4A4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9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11335" y="1267"/>
                              <a:ext cx="10" cy="58"/>
                              <a:chOff x="11335" y="1267"/>
                              <a:chExt cx="10" cy="58"/>
                            </a:xfrm>
                          </wpg:grpSpPr>
                          <wps:wsp>
                            <wps:cNvPr id="50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1335" y="1267"/>
                                <a:ext cx="10" cy="58"/>
                              </a:xfrm>
                              <a:custGeom>
                                <a:avLst/>
                                <a:gdLst>
                                  <a:gd name="T0" fmla="+- 0 11335 11335"/>
                                  <a:gd name="T1" fmla="*/ T0 w 10"/>
                                  <a:gd name="T2" fmla="+- 0 1325 1267"/>
                                  <a:gd name="T3" fmla="*/ 1325 h 58"/>
                                  <a:gd name="T4" fmla="+- 0 11345 11335"/>
                                  <a:gd name="T5" fmla="*/ T4 w 10"/>
                                  <a:gd name="T6" fmla="+- 0 1325 1267"/>
                                  <a:gd name="T7" fmla="*/ 1325 h 58"/>
                                  <a:gd name="T8" fmla="+- 0 11345 11335"/>
                                  <a:gd name="T9" fmla="*/ T8 w 10"/>
                                  <a:gd name="T10" fmla="+- 0 1267 1267"/>
                                  <a:gd name="T11" fmla="*/ 1267 h 58"/>
                                  <a:gd name="T12" fmla="+- 0 11335 11335"/>
                                  <a:gd name="T13" fmla="*/ T12 w 10"/>
                                  <a:gd name="T14" fmla="+- 0 1267 1267"/>
                                  <a:gd name="T15" fmla="*/ 1267 h 58"/>
                                  <a:gd name="T16" fmla="+- 0 11335 11335"/>
                                  <a:gd name="T17" fmla="*/ T16 w 10"/>
                                  <a:gd name="T18" fmla="+- 0 1325 1267"/>
                                  <a:gd name="T19" fmla="*/ 1325 h 5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" h="58">
                                    <a:moveTo>
                                      <a:pt x="0" y="58"/>
                                    </a:moveTo>
                                    <a:lnTo>
                                      <a:pt x="10" y="58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A4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11335" y="1325"/>
                              <a:ext cx="10" cy="10"/>
                              <a:chOff x="11335" y="1325"/>
                              <a:chExt cx="10" cy="10"/>
                            </a:xfrm>
                          </wpg:grpSpPr>
                          <wps:wsp>
                            <wps:cNvPr id="52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11335" y="1325"/>
                                <a:ext cx="10" cy="10"/>
                              </a:xfrm>
                              <a:custGeom>
                                <a:avLst/>
                                <a:gdLst>
                                  <a:gd name="T0" fmla="+- 0 11335 11335"/>
                                  <a:gd name="T1" fmla="*/ T0 w 10"/>
                                  <a:gd name="T2" fmla="+- 0 1334 1325"/>
                                  <a:gd name="T3" fmla="*/ 1334 h 10"/>
                                  <a:gd name="T4" fmla="+- 0 11345 11335"/>
                                  <a:gd name="T5" fmla="*/ T4 w 10"/>
                                  <a:gd name="T6" fmla="+- 0 1334 1325"/>
                                  <a:gd name="T7" fmla="*/ 1334 h 10"/>
                                  <a:gd name="T8" fmla="+- 0 11345 11335"/>
                                  <a:gd name="T9" fmla="*/ T8 w 10"/>
                                  <a:gd name="T10" fmla="+- 0 1325 1325"/>
                                  <a:gd name="T11" fmla="*/ 1325 h 10"/>
                                  <a:gd name="T12" fmla="+- 0 11335 11335"/>
                                  <a:gd name="T13" fmla="*/ T12 w 10"/>
                                  <a:gd name="T14" fmla="+- 0 1325 1325"/>
                                  <a:gd name="T15" fmla="*/ 1325 h 10"/>
                                  <a:gd name="T16" fmla="+- 0 11335 11335"/>
                                  <a:gd name="T17" fmla="*/ T16 w 10"/>
                                  <a:gd name="T18" fmla="+- 0 1334 1325"/>
                                  <a:gd name="T19" fmla="*/ 1334 h 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" h="10">
                                    <a:moveTo>
                                      <a:pt x="0" y="9"/>
                                    </a:moveTo>
                                    <a:lnTo>
                                      <a:pt x="10" y="9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A4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  <w:pict w14:anchorId="127C96DF">
                <v:group id="Group 44" style="position:absolute;margin-left:191.4pt;margin-top:63.35pt;width:375.85pt;height:3.4pt;z-index:-251643904;mso-position-horizontal-relative:page" coordsize="7517,68" coordorigin="3828,1267" o:spid="_x0000_s1026" w14:anchorId="3DC8EF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">
                  <v:group id="Group 49" style="position:absolute;left:3833;top:1330;width:7503;height:2" coordsize="7503,2" coordorigin="3833,133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 id="Freeform 50" style="position:absolute;left:3833;top:1330;width:7503;height:2;visibility:visible;mso-wrap-style:square;v-text-anchor:top" coordsize="7503,2" o:spid="_x0000_s1028" filled="f" strokecolor="#4a4a4a" strokeweight=".16969mm" path="m,l750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>
                      <v:path arrowok="t" o:connecttype="custom" o:connectlocs="0,0;7502,0" o:connectangles="0,0"/>
                    </v:shape>
                  </v:group>
                  <v:group id="Group 47" style="position:absolute;left:11335;top:1267;width:10;height:58" coordsize="10,58" coordorigin="11335,126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Freeform 48" style="position:absolute;left:11335;top:1267;width:10;height:58;visibility:visible;mso-wrap-style:square;v-text-anchor:top" coordsize="10,58" o:spid="_x0000_s1030" fillcolor="#4a4a4a" stroked="f" path="m,58r10,l10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>
                      <v:path arrowok="t" o:connecttype="custom" o:connectlocs="0,1325;10,1325;10,1267;0,1267;0,1325" o:connectangles="0,0,0,0,0"/>
                    </v:shape>
                  </v:group>
                  <v:group id="Group 45" style="position:absolute;left:11335;top:1325;width:10;height:10" coordsize="10,10" coordorigin="11335,1325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Freeform 46" style="position:absolute;left:11335;top:1325;width:10;height:10;visibility:visible;mso-wrap-style:square;v-text-anchor:top" coordsize="10,10" o:spid="_x0000_s1032" fillcolor="#4a4a4a" stroked="f" path="m,9r10,l10,,,,,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>
                      <v:path arrowok="t" o:connecttype="custom" o:connectlocs="0,1334;10,1334;10,1325;0,1325;0,1334" o:connectangles="0,0,0,0,0"/>
                    </v:shape>
                  </v:group>
                  <w10:wrap anchorx="page"/>
                </v:group>
              </w:pict>
            </mc:Fallback>
          </mc:AlternateContent>
        </w:r>
      </w:del>
    </w:p>
    <w:p w14:paraId="4F8B5D4B" w14:textId="77777777" w:rsidR="00DB0EB8" w:rsidRDefault="00DB0EB8" w:rsidP="00DB0EB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PrChange w:id="6" w:author="Melanie Dennig" w:date="2020-01-28T10:31:00Z">
          <w:tblPr>
            <w:tblpPr w:leftFromText="180" w:rightFromText="180" w:vertAnchor="text" w:tblpY="1"/>
            <w:tblOverlap w:val="never"/>
            <w:tblW w:w="0" w:type="auto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</w:tblPrChange>
      </w:tblPr>
      <w:tblGrid>
        <w:gridCol w:w="2378"/>
        <w:gridCol w:w="432"/>
        <w:gridCol w:w="2614"/>
        <w:gridCol w:w="5891"/>
        <w:tblGridChange w:id="7">
          <w:tblGrid>
            <w:gridCol w:w="2378"/>
            <w:gridCol w:w="432"/>
            <w:gridCol w:w="1673"/>
            <w:gridCol w:w="941"/>
          </w:tblGrid>
        </w:tblGridChange>
      </w:tblGrid>
      <w:tr w:rsidR="00DB0EB8" w14:paraId="496E2EE7" w14:textId="77777777" w:rsidTr="00134417">
        <w:trPr>
          <w:trHeight w:hRule="exact" w:val="840"/>
          <w:trPrChange w:id="8" w:author="Melanie Dennig" w:date="2020-01-28T10:31:00Z">
            <w:trPr>
              <w:gridAfter w:val="0"/>
              <w:wAfter w:w="940" w:type="dxa"/>
              <w:trHeight w:hRule="exact" w:val="840"/>
            </w:trPr>
          </w:trPrChange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  <w:tcPrChange w:id="9" w:author="Melanie Dennig" w:date="2020-01-28T10:31:00Z">
              <w:tcPr>
                <w:tcW w:w="2378" w:type="dxa"/>
                <w:tcBorders>
                  <w:top w:val="single" w:sz="4" w:space="0" w:color="412878"/>
                  <w:left w:val="nil"/>
                  <w:bottom w:val="nil"/>
                  <w:right w:val="nil"/>
                </w:tcBorders>
              </w:tcPr>
            </w:tcPrChange>
          </w:tcPr>
          <w:p w14:paraId="3086D3A6" w14:textId="77777777" w:rsidR="00DB0EB8" w:rsidRDefault="00DB0EB8">
            <w:pPr>
              <w:pStyle w:val="TableParagraph"/>
              <w:spacing w:before="153"/>
              <w:ind w:left="230"/>
              <w:rPr>
                <w:rFonts w:ascii="Arial"/>
                <w:b/>
              </w:rPr>
              <w:pPrChange w:id="10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left="230"/>
                  <w:suppressOverlap/>
                </w:pPr>
              </w:pPrChange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3F725322" w14:textId="77777777" w:rsidR="00DB0EB8" w:rsidRDefault="00DB0EB8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  <w:pPrChange w:id="11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firstLine="116"/>
                  <w:suppressOverlap/>
                </w:pPr>
              </w:pPrChange>
            </w:pPr>
            <w:r>
              <w:rPr>
                <w:rFonts w:ascii="Arial" w:eastAsia="Arial" w:hAnsi="Arial" w:cs="Arial"/>
              </w:rPr>
              <w:t xml:space="preserve"> </w:t>
            </w:r>
            <w:r w:rsidRPr="05A62D9E">
              <w:rPr>
                <w:rPrChange w:id="12" w:author="Melanie Dennig" w:date="2020-01-28T10:31:00Z">
                  <w:rPr>
                    <w:rFonts w:ascii="Arial" w:eastAsia="Arial" w:hAnsi="Arial" w:cs="Arial"/>
                  </w:rPr>
                </w:rPrChange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3" w:name="Text1"/>
            <w:r>
              <w:rPr>
                <w:rFonts w:ascii="Arial" w:eastAsia="Arial" w:hAnsi="Arial" w:cs="Arial"/>
              </w:rPr>
              <w:instrText xml:space="preserve"> FORMTEXT </w:instrText>
            </w:r>
            <w:r w:rsidRPr="05A62D9E">
              <w:rPr>
                <w:rFonts w:ascii="Arial" w:eastAsia="Arial" w:hAnsi="Arial" w:cs="Arial"/>
              </w:rPr>
            </w:r>
            <w:r w:rsidRPr="05A62D9E"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 w:rsidRPr="05A62D9E">
              <w:rPr>
                <w:rPrChange w:id="14" w:author="Melanie Dennig" w:date="2020-01-28T10:31:00Z">
                  <w:rPr>
                    <w:rFonts w:ascii="Arial" w:eastAsia="Arial" w:hAnsi="Arial" w:cs="Arial"/>
                  </w:rPr>
                </w:rPrChange>
              </w:rPr>
              <w:fldChar w:fldCharType="end"/>
            </w:r>
            <w:bookmarkEnd w:id="13"/>
            <w:ins w:id="15" w:author="Melanie Dennig" w:date="2020-01-28T10:31:00Z">
              <w:r w:rsidRPr="05A62D9E">
                <w:rPr>
                  <w:rFonts w:ascii="Arial" w:eastAsia="Arial" w:hAnsi="Arial" w:cs="Arial"/>
                </w:rPr>
                <w:t>54208</w:t>
              </w:r>
            </w:ins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  <w:tcPrChange w:id="16" w:author="Melanie Dennig" w:date="2020-01-28T10:31:00Z">
              <w:tcPr>
                <w:tcW w:w="432" w:type="dxa"/>
                <w:tcBorders>
                  <w:top w:val="single" w:sz="4" w:space="0" w:color="412878"/>
                  <w:left w:val="nil"/>
                  <w:bottom w:val="nil"/>
                  <w:right w:val="nil"/>
                </w:tcBorders>
              </w:tcPr>
            </w:tcPrChange>
          </w:tcPr>
          <w:p w14:paraId="1FEC124D" w14:textId="77777777" w:rsidR="00DB0EB8" w:rsidRDefault="00DB0EB8">
            <w:pPr>
              <w:pPrChange w:id="17" w:author="Melanie Dennig" w:date="2020-01-28T10:31:00Z">
                <w:pPr>
                  <w:framePr w:hSpace="180" w:wrap="around" w:vAnchor="text" w:hAnchor="text" w:y="1"/>
                  <w:suppressOverlap/>
                </w:pPr>
              </w:pPrChange>
            </w:pPr>
          </w:p>
        </w:tc>
        <w:tc>
          <w:tcPr>
            <w:tcW w:w="8505" w:type="dxa"/>
            <w:gridSpan w:val="2"/>
            <w:tcBorders>
              <w:top w:val="single" w:sz="4" w:space="0" w:color="412878"/>
              <w:left w:val="nil"/>
              <w:bottom w:val="nil"/>
              <w:right w:val="nil"/>
            </w:tcBorders>
            <w:shd w:val="clear" w:color="auto" w:fill="D9D9D9" w:themeFill="background1" w:themeFillShade="D9"/>
            <w:tcPrChange w:id="18" w:author="Melanie Dennig" w:date="2020-01-28T10:31:00Z">
              <w:tcPr>
                <w:tcW w:w="1673" w:type="dxa"/>
                <w:tcBorders>
                  <w:top w:val="single" w:sz="4" w:space="0" w:color="412878"/>
                  <w:left w:val="nil"/>
                  <w:bottom w:val="nil"/>
                  <w:right w:val="nil"/>
                </w:tcBorders>
              </w:tcPr>
            </w:tcPrChange>
          </w:tcPr>
          <w:p w14:paraId="3E86CA5F" w14:textId="77777777" w:rsidR="00DB0EB8" w:rsidRDefault="00DB0EB8">
            <w:pPr>
              <w:pStyle w:val="TableParagraph"/>
              <w:spacing w:before="153"/>
              <w:ind w:left="108"/>
              <w:rPr>
                <w:rFonts w:ascii="Arial"/>
                <w:b/>
              </w:rPr>
              <w:pPrChange w:id="19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left="108"/>
                  <w:suppressOverlap/>
                </w:pPr>
              </w:pPrChange>
            </w:pPr>
            <w:r w:rsidRPr="00967534">
              <w:rPr>
                <w:rFonts w:ascii="Arial"/>
                <w:b/>
                <w:shd w:val="clear" w:color="auto" w:fill="D9D9D9" w:themeFill="background1" w:themeFillShade="D9"/>
              </w:rPr>
              <w:t>Centre</w:t>
            </w:r>
            <w:r w:rsidRPr="00967534"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14:paraId="540E7368" w14:textId="77777777" w:rsidR="00DB0EB8" w:rsidRDefault="00DB0EB8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  <w:pPrChange w:id="20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left="108"/>
                  <w:suppressOverlap/>
                </w:pPr>
              </w:pPrChange>
            </w:pPr>
            <w:del w:id="21" w:author="Melanie Dennig" w:date="2020-01-28T10:31:00Z">
              <w:r>
                <w:rPr>
                  <w:rFonts w:ascii="Arial" w:eastAsia="Arial" w:hAnsi="Arial" w:cs="Arial"/>
                </w:rPr>
                <w:fldChar w:fldCharType="begin">
                  <w:ffData>
                    <w:name w:val="Text1"/>
                    <w:enabled/>
                    <w:calcOnExit w:val="0"/>
                    <w:textInput/>
                  </w:ffData>
                </w:fldChar>
              </w:r>
              <w:r>
                <w:rPr>
                  <w:rFonts w:ascii="Arial" w:eastAsia="Arial" w:hAnsi="Arial" w:cs="Arial"/>
                </w:rPr>
                <w:delInstrText xml:space="preserve"> FORMTEXT </w:delInstrText>
              </w:r>
              <w:r>
                <w:rPr>
                  <w:rFonts w:ascii="Arial" w:eastAsia="Arial" w:hAnsi="Arial" w:cs="Arial"/>
                </w:rPr>
              </w:r>
              <w:r>
                <w:rPr>
                  <w:rFonts w:ascii="Arial" w:eastAsia="Arial" w:hAnsi="Arial" w:cs="Arial"/>
                </w:rPr>
                <w:fldChar w:fldCharType="separate"/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</w:rPr>
                <w:fldChar w:fldCharType="end"/>
              </w:r>
            </w:del>
            <w:ins w:id="22" w:author="Melanie Dennig" w:date="2020-01-28T10:31:00Z">
              <w:r>
                <w:rPr>
                  <w:rFonts w:ascii="Arial" w:eastAsia="Arial" w:hAnsi="Arial" w:cs="Arial"/>
                </w:rPr>
                <w:t xml:space="preserve">Exeter </w:t>
              </w:r>
              <w:r w:rsidRPr="00967534">
                <w:rPr>
                  <w:rFonts w:ascii="Arial" w:eastAsia="Arial" w:hAnsi="Arial" w:cs="Arial"/>
                  <w:shd w:val="clear" w:color="auto" w:fill="D9D9D9" w:themeFill="background1" w:themeFillShade="D9"/>
                </w:rPr>
                <w:t>Mathematics</w:t>
              </w:r>
              <w:r>
                <w:rPr>
                  <w:rFonts w:ascii="Arial" w:eastAsia="Arial" w:hAnsi="Arial" w:cs="Arial"/>
                </w:rPr>
                <w:t xml:space="preserve"> </w:t>
              </w:r>
            </w:ins>
          </w:p>
        </w:tc>
      </w:tr>
      <w:tr w:rsidR="00DB0EB8" w14:paraId="4306034A" w14:textId="77777777" w:rsidTr="00134417">
        <w:trPr>
          <w:gridAfter w:val="1"/>
          <w:wAfter w:w="5891" w:type="dxa"/>
          <w:trHeight w:hRule="exact" w:val="938"/>
          <w:trPrChange w:id="23" w:author="Melanie Dennig" w:date="2020-01-28T10:31:00Z">
            <w:trPr>
              <w:trHeight w:hRule="exact" w:val="938"/>
            </w:trPr>
          </w:trPrChange>
        </w:trPr>
        <w:tc>
          <w:tcPr>
            <w:tcW w:w="2378" w:type="dxa"/>
            <w:tcBorders>
              <w:top w:val="single" w:sz="4" w:space="0" w:color="4A4A4A"/>
              <w:left w:val="nil"/>
              <w:bottom w:val="nil"/>
              <w:right w:val="nil"/>
            </w:tcBorders>
            <w:tcPrChange w:id="24" w:author="Melanie Dennig" w:date="2020-01-28T10:31:00Z">
              <w:tcPr>
                <w:tcW w:w="2273" w:type="dxa"/>
                <w:tcBorders>
                  <w:top w:val="single" w:sz="4" w:space="0" w:color="4A4A4A"/>
                  <w:left w:val="nil"/>
                  <w:bottom w:val="nil"/>
                  <w:right w:val="nil"/>
                </w:tcBorders>
              </w:tcPr>
            </w:tcPrChange>
          </w:tcPr>
          <w:p w14:paraId="230A30C2" w14:textId="77777777" w:rsidR="00DB0EB8" w:rsidRDefault="00DB0EB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  <w:pPrChange w:id="25" w:author="Melanie Dennig" w:date="2020-01-28T10:31:00Z">
                <w:pPr>
                  <w:pStyle w:val="TableParagraph"/>
                  <w:framePr w:hSpace="180" w:wrap="around" w:vAnchor="text" w:hAnchor="text" w:y="1"/>
                  <w:spacing w:before="8"/>
                  <w:suppressOverlap/>
                </w:pPr>
              </w:pPrChange>
            </w:pPr>
          </w:p>
          <w:p w14:paraId="58FD37F9" w14:textId="77777777" w:rsidR="00DB0EB8" w:rsidRDefault="00DB0EB8">
            <w:pPr>
              <w:pStyle w:val="TableParagraph"/>
              <w:ind w:left="115"/>
              <w:rPr>
                <w:rFonts w:ascii="Arial"/>
                <w:b/>
              </w:rPr>
              <w:pPrChange w:id="26" w:author="Melanie Dennig" w:date="2020-01-28T10:31:00Z">
                <w:pPr>
                  <w:pStyle w:val="TableParagraph"/>
                  <w:framePr w:hSpace="180" w:wrap="around" w:vAnchor="text" w:hAnchor="text" w:y="1"/>
                  <w:ind w:left="115"/>
                  <w:suppressOverlap/>
                </w:pPr>
              </w:pPrChange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05593FD3" w14:textId="77777777" w:rsidR="00DB0EB8" w:rsidRDefault="00DB0EB8" w:rsidP="00134417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  <w:p w14:paraId="4BF23880" w14:textId="77777777" w:rsidR="00DB0EB8" w:rsidRDefault="00DB0EB8" w:rsidP="00134417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 w:rsidRPr="002D4775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FILL IN</w:t>
            </w:r>
            <w:ins w:id="27" w:author="Melanie Dennig" w:date="2020-01-28T10:31:00Z">
              <w:r w:rsidRPr="002D4775">
                <w:rPr>
                  <w:rFonts w:ascii="Arial" w:eastAsia="Arial" w:hAnsi="Arial" w:cs="Arial"/>
                  <w:b/>
                  <w:bCs/>
                  <w:color w:val="FF0000"/>
                  <w:sz w:val="20"/>
                  <w:szCs w:val="20"/>
                </w:rPr>
                <w:br w:type="textWrapping" w:clear="all"/>
              </w:r>
            </w:ins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tcPrChange w:id="28" w:author="Melanie Dennig" w:date="2020-01-28T10:31:00Z">
              <w:tcPr>
                <w:tcW w:w="42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66E5ED8" w14:textId="77777777" w:rsidR="00DB0EB8" w:rsidRDefault="00DB0EB8">
            <w:pPr>
              <w:pPrChange w:id="29" w:author="Melanie Dennig" w:date="2020-01-28T10:31:00Z">
                <w:pPr>
                  <w:framePr w:hSpace="180" w:wrap="around" w:vAnchor="text" w:hAnchor="text" w:y="1"/>
                  <w:suppressOverlap/>
                </w:pPr>
              </w:pPrChange>
            </w:pPr>
          </w:p>
        </w:tc>
        <w:tc>
          <w:tcPr>
            <w:tcW w:w="2614" w:type="dxa"/>
            <w:tcBorders>
              <w:top w:val="single" w:sz="4" w:space="0" w:color="4A4A4A"/>
              <w:left w:val="nil"/>
              <w:bottom w:val="nil"/>
              <w:right w:val="nil"/>
            </w:tcBorders>
            <w:tcPrChange w:id="30" w:author="Melanie Dennig" w:date="2020-01-28T10:31:00Z">
              <w:tcPr>
                <w:tcW w:w="2614" w:type="dxa"/>
                <w:gridSpan w:val="2"/>
                <w:tcBorders>
                  <w:top w:val="single" w:sz="4" w:space="0" w:color="4A4A4A"/>
                  <w:left w:val="nil"/>
                  <w:bottom w:val="nil"/>
                  <w:right w:val="nil"/>
                </w:tcBorders>
              </w:tcPr>
            </w:tcPrChange>
          </w:tcPr>
          <w:p w14:paraId="73393DDC" w14:textId="77777777" w:rsidR="00DB0EB8" w:rsidRDefault="00DB0EB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  <w:pPrChange w:id="31" w:author="Melanie Dennig" w:date="2020-01-28T10:31:00Z">
                <w:pPr>
                  <w:pStyle w:val="TableParagraph"/>
                  <w:framePr w:hSpace="180" w:wrap="around" w:vAnchor="text" w:hAnchor="text" w:y="1"/>
                  <w:spacing w:before="8"/>
                  <w:suppressOverlap/>
                </w:pPr>
              </w:pPrChange>
            </w:pPr>
          </w:p>
          <w:p w14:paraId="7607265E" w14:textId="77777777" w:rsidR="00DB0EB8" w:rsidRDefault="00DB0EB8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  <w:pPrChange w:id="32" w:author="Melanie Dennig" w:date="2020-01-28T10:31:00Z">
                <w:pPr>
                  <w:pStyle w:val="TableParagraph"/>
                  <w:framePr w:hSpace="180" w:wrap="around" w:vAnchor="text" w:hAnchor="text" w:y="1"/>
                  <w:ind w:left="108"/>
                  <w:suppressOverlap/>
                </w:pPr>
              </w:pPrChange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14:paraId="0B57D153" w14:textId="77777777" w:rsidR="00DB0EB8" w:rsidRDefault="00DB0EB8">
            <w:pPr>
              <w:pStyle w:val="TableParagraph"/>
              <w:ind w:left="108"/>
              <w:rPr>
                <w:rFonts w:ascii="Arial" w:eastAsia="Arial" w:hAnsi="Arial" w:cs="Arial"/>
              </w:rPr>
              <w:pPrChange w:id="33" w:author="Melanie Dennig" w:date="2020-01-28T10:31:00Z">
                <w:pPr>
                  <w:pStyle w:val="TableParagraph"/>
                  <w:framePr w:hSpace="180" w:wrap="around" w:vAnchor="text" w:hAnchor="text" w:y="1"/>
                  <w:ind w:left="108"/>
                  <w:suppressOverlap/>
                </w:pPr>
              </w:pPrChange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</w:tbl>
    <w:p w14:paraId="58B9192E" w14:textId="77777777" w:rsidR="00DB0EB8" w:rsidRPr="002D4775" w:rsidRDefault="00DB0EB8" w:rsidP="00DB0EB8">
      <w:pPr>
        <w:tabs>
          <w:tab w:val="left" w:pos="5115"/>
        </w:tabs>
        <w:spacing w:before="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ab/>
      </w:r>
      <w:r w:rsidRPr="002D4775">
        <w:rPr>
          <w:rFonts w:ascii="Arial" w:eastAsia="Arial" w:hAnsi="Arial" w:cs="Arial"/>
          <w:b/>
          <w:bCs/>
          <w:color w:val="FF0000"/>
          <w:sz w:val="20"/>
          <w:szCs w:val="20"/>
        </w:rPr>
        <w:t>FILL IN</w:t>
      </w:r>
      <w:ins w:id="34" w:author="Melanie Dennig" w:date="2020-01-28T10:31:00Z">
        <w:r w:rsidRPr="002D4775">
          <w:rPr>
            <w:rFonts w:ascii="Arial" w:eastAsia="Arial" w:hAnsi="Arial" w:cs="Arial"/>
            <w:b/>
            <w:bCs/>
            <w:color w:val="FF0000"/>
            <w:sz w:val="20"/>
            <w:szCs w:val="20"/>
          </w:rPr>
          <w:br w:type="textWrapping" w:clear="all"/>
        </w:r>
      </w:ins>
    </w:p>
    <w:p w14:paraId="5007D7BF" w14:textId="77777777" w:rsidR="00DB0EB8" w:rsidRDefault="00DB0EB8" w:rsidP="00DB0EB8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4" behindDoc="1" locked="0" layoutInCell="1" allowOverlap="1" wp14:anchorId="742847BC" wp14:editId="4854E01F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7DCE4E5A">
              <v:group id="Group 35" style="position:absolute;margin-left:56.65pt;margin-top:-12.1pt;width:113.65pt;height:3.4pt;z-index:-251648000;mso-position-horizontal-relative:page" coordsize="2273,68" coordorigin="1133,-242" o:spid="_x0000_s1026" w14:anchorId="43AFBF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">
                <v:group id="Group 42" style="position:absolute;left:1133;top:-242;width:10;height:58" coordsize="10,58" coordorigin="1133,-242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style="position:absolute;left:1133;top:-242;width:10;height:58;visibility:visible;mso-wrap-style:square;v-text-anchor:top" coordsize="10,58" o:spid="_x0000_s1028" fillcolor="#4a4a4a" stroked="f" path="m,57r9,l9,,,,,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>
                    <v:path arrowok="t" o:connecttype="custom" o:connectlocs="0,-185;9,-185;9,-242;0,-242;0,-185" o:connectangles="0,0,0,0,0"/>
                  </v:shape>
                </v:group>
                <v:group id="Group 40" style="position:absolute;left:1133;top:-185;width:10;height:10" coordsize="10,10" coordorigin="1133,-185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style="position:absolute;left:1133;top:-185;width:10;height:10;visibility:visible;mso-wrap-style:square;v-text-anchor:top" coordsize="10,10" o:spid="_x0000_s1030" fillcolor="#4a4a4a" stroked="f" path="m,10r9,l9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>
                    <v:path arrowok="t" o:connecttype="custom" o:connectlocs="0,-175;9,-175;9,-185;0,-185;0,-175" o:connectangles="0,0,0,0,0"/>
                  </v:shape>
                </v:group>
                <v:group id="Group 38" style="position:absolute;left:1142;top:-180;width:2254;height:2" coordsize="2254,2" coordorigin="1142,-180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style="position:absolute;left:1142;top:-180;width:2254;height:2;visibility:visible;mso-wrap-style:square;v-text-anchor:top" coordsize="2254,2" o:spid="_x0000_s1032" filled="f" strokecolor="#4a4a4a" strokeweight=".16969mm" path="m,l225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>
                    <v:path arrowok="t" o:connecttype="custom" o:connectlocs="0,0;2254,0" o:connectangles="0,0"/>
                  </v:shape>
                </v:group>
                <v:group id="Group 36" style="position:absolute;left:3396;top:-185;width:10;height:10" coordsize="10,10" coordorigin="3396,-185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style="position:absolute;left:3396;top:-185;width:10;height:10;visibility:visible;mso-wrap-style:square;v-text-anchor:top" coordsize="10,10" o:spid="_x0000_s1034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5" behindDoc="1" locked="0" layoutInCell="1" allowOverlap="1" wp14:anchorId="7B26E398" wp14:editId="1DF6325C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5B512CD4">
              <v:group id="Group 26" style="position:absolute;margin-left:191.15pt;margin-top:-12.1pt;width:376.1pt;height:3.4pt;z-index:-251646976;mso-position-horizontal-relative:page" coordsize="7522,68" coordorigin="3823,-242" o:spid="_x0000_s1026" w14:anchorId="10640B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">
                <v:group id="Group 33" style="position:absolute;left:3823;top:-185;width:10;height:10" coordsize="10,10" coordorigin="3823,-18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style="position:absolute;left:3823;top:-185;width:10;height:10;visibility:visible;mso-wrap-style:square;v-text-anchor:top" coordsize="10,10" o:spid="_x0000_s1028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>
                    <v:path arrowok="t" o:connecttype="custom" o:connectlocs="0,-175;10,-175;10,-185;0,-185;0,-175" o:connectangles="0,0,0,0,0"/>
                  </v:shape>
                </v:group>
                <v:group id="Group 31" style="position:absolute;left:3833;top:-180;width:7503;height:2" coordsize="7503,2" coordorigin="3833,-18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style="position:absolute;left:3833;top:-180;width:7503;height:2;visibility:visible;mso-wrap-style:square;v-text-anchor:top" coordsize="7503,2" o:spid="_x0000_s1030" filled="f" strokecolor="#4a4a4a" strokeweight=".16969mm" path="m,l750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>
                    <v:path arrowok="t" o:connecttype="custom" o:connectlocs="0,0;7502,0" o:connectangles="0,0"/>
                  </v:shape>
                </v:group>
                <v:group id="Group 29" style="position:absolute;left:11335;top:-242;width:10;height:58" coordsize="10,58" coordorigin="11335,-242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style="position:absolute;left:11335;top:-242;width:10;height:58;visibility:visible;mso-wrap-style:square;v-text-anchor:top" coordsize="10,58" o:spid="_x0000_s1032" fillcolor="#4a4a4a" stroked="f" path="m,57r10,l10,,,,,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>
                    <v:path arrowok="t" o:connecttype="custom" o:connectlocs="0,-185;10,-185;10,-242;0,-242;0,-185" o:connectangles="0,0,0,0,0"/>
                  </v:shape>
                </v:group>
                <v:group id="Group 27" style="position:absolute;left:11335;top:-185;width:10;height:10" coordsize="10,10" coordorigin="11335,-185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style="position:absolute;left:11335;top:-185;width:10;height:10;visibility:visible;mso-wrap-style:square;v-text-anchor:top" coordsize="10,10" o:spid="_x0000_s1034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</w:p>
    <w:p w14:paraId="57EC92A7" w14:textId="77777777" w:rsidR="00DB0EB8" w:rsidRDefault="00DB0EB8" w:rsidP="00DB0EB8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6" behindDoc="1" locked="0" layoutInCell="1" allowOverlap="1" wp14:anchorId="08F6BBE2" wp14:editId="7C927303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00809AF8">
              <v:group id="Group 19" style="position:absolute;margin-left:122.3pt;margin-top:38.2pt;width:445pt;height:3.25pt;z-index:-251645952;mso-position-horizontal-relative:page" coordsize="8900,65" coordorigin="2446,764" o:spid="_x0000_s1026" w14:anchorId="62126F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">
                <v:group id="Group 24" style="position:absolute;left:2450;top:824;width:8885;height:2" coordsize="8885,2" coordorigin="2450,82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style="position:absolute;left:2450;top:824;width:8885;height:2;visibility:visible;mso-wrap-style:square;v-text-anchor:top" coordsize="8885,2" o:spid="_x0000_s1028" filled="f" strokecolor="#4a4a4a" strokeweight=".48pt" path="m,l888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>
                    <v:path arrowok="t" o:connecttype="custom" o:connectlocs="0,0;8885,0" o:connectangles="0,0"/>
                  </v:shape>
                </v:group>
                <v:group id="Group 22" style="position:absolute;left:11335;top:764;width:10;height:56" coordsize="10,56" coordorigin="11335,764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style="position:absolute;left:11335;top:764;width:10;height:56;visibility:visible;mso-wrap-style:square;v-text-anchor:top" coordsize="10,56" o:spid="_x0000_s1030" fillcolor="#4a4a4a" stroked="f" path="m,55r10,l10,,,,,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>
                    <v:path arrowok="t" o:connecttype="custom" o:connectlocs="0,819;10,819;10,764;0,764;0,819" o:connectangles="0,0,0,0,0"/>
                  </v:shape>
                </v:group>
                <v:group id="Group 20" style="position:absolute;left:11335;top:819;width:10;height:10" coordsize="10,10" coordorigin="11335,819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style="position:absolute;left:11335;top:819;width:10;height:10;visibility:visible;mso-wrap-style:square;v-text-anchor:top" coordsize="10,10" o:spid="_x0000_s1032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336D9" wp14:editId="286BE6F2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DB0EB8" w14:paraId="25450E9C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89544B" w14:textId="77777777" w:rsidR="00DB0EB8" w:rsidRDefault="00DB0EB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73A546" w14:textId="77777777" w:rsidR="00DB0EB8" w:rsidRDefault="00DB0EB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985B13" w14:textId="77777777" w:rsidR="00DB0EB8" w:rsidRDefault="00DB0EB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2EAD048" w14:textId="77777777" w:rsidR="00DB0EB8" w:rsidRDefault="00DB0EB8"/>
                              </w:tc>
                            </w:tr>
                            <w:tr w:rsidR="00DB0EB8" w14:paraId="57DCD613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654E2FD7" w14:textId="77777777" w:rsidR="00DB0EB8" w:rsidRDefault="00DB0EB8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038E3BA7" w14:textId="77777777" w:rsidR="00DB0EB8" w:rsidRDefault="00DB0EB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02932267" w14:textId="77777777" w:rsidR="00DB0EB8" w:rsidRDefault="00DB0EB8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9B8DC0" w14:textId="77777777" w:rsidR="00DB0EB8" w:rsidRDefault="00DB0EB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2799F1C5" w14:textId="77777777" w:rsidR="00DB0EB8" w:rsidRDefault="00DB0EB8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in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3"/>
                                    </w:rPr>
                                    <w:t>v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e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</w:rPr>
                                    <w:t>s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1"/>
                                    </w:rPr>
                                    <w:t>t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2"/>
                                    </w:rPr>
                                    <w:t>g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a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1"/>
                                    </w:rPr>
                                    <w:t>t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14:paraId="4E0D89FE" w14:textId="77777777" w:rsidR="00DB0EB8" w:rsidRDefault="00DB0EB8" w:rsidP="00DB0EB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5336D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DB0EB8" w14:paraId="25450E9C" w14:textId="77777777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89544B" w14:textId="77777777" w:rsidR="00DB0EB8" w:rsidRDefault="00DB0EB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73A546" w14:textId="77777777" w:rsidR="00DB0EB8" w:rsidRDefault="00DB0EB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F985B13" w14:textId="77777777" w:rsidR="00DB0EB8" w:rsidRDefault="00DB0EB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2EAD048" w14:textId="77777777" w:rsidR="00DB0EB8" w:rsidRDefault="00DB0EB8"/>
                        </w:tc>
                      </w:tr>
                      <w:tr w:rsidR="00DB0EB8" w14:paraId="57DCD613" w14:textId="77777777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654E2FD7" w14:textId="77777777" w:rsidR="00DB0EB8" w:rsidRDefault="00DB0EB8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038E3BA7" w14:textId="77777777" w:rsidR="00DB0EB8" w:rsidRDefault="00DB0EB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02932267" w14:textId="77777777" w:rsidR="00DB0EB8" w:rsidRDefault="00DB0EB8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19B8DC0" w14:textId="77777777" w:rsidR="00DB0EB8" w:rsidRDefault="00DB0EB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2799F1C5" w14:textId="77777777" w:rsidR="00DB0EB8" w:rsidRDefault="00DB0EB8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in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3"/>
                              </w:rPr>
                              <w:t>v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e</w:t>
                            </w:r>
                            <w:r w:rsidRPr="002D4775">
                              <w:rPr>
                                <w:rFonts w:ascii="Arial"/>
                                <w:strike/>
                              </w:rPr>
                              <w:t>s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1"/>
                              </w:rPr>
                              <w:t>t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2"/>
                              </w:rPr>
                              <w:t>g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a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1"/>
                              </w:rPr>
                              <w:t>t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14:paraId="4E0D89FE" w14:textId="77777777" w:rsidR="00DB0EB8" w:rsidRDefault="00DB0EB8" w:rsidP="00DB0EB8"/>
                  </w:txbxContent>
                </v:textbox>
                <w10:wrap anchorx="page"/>
              </v:shape>
            </w:pict>
          </mc:Fallback>
        </mc:AlternateContent>
      </w:r>
      <w:r>
        <w:t>Project</w:t>
      </w:r>
      <w:r>
        <w:rPr>
          <w:spacing w:val="-2"/>
        </w:rPr>
        <w:t xml:space="preserve"> </w:t>
      </w:r>
      <w:proofErr w:type="gramStart"/>
      <w:r>
        <w:t xml:space="preserve">title  </w:t>
      </w:r>
      <w:r w:rsidRPr="002D4775">
        <w:rPr>
          <w:rFonts w:cs="Arial"/>
          <w:b/>
          <w:bCs/>
          <w:color w:val="FF0000"/>
          <w:sz w:val="20"/>
          <w:szCs w:val="20"/>
        </w:rPr>
        <w:t>FILL</w:t>
      </w:r>
      <w:proofErr w:type="gramEnd"/>
      <w:r w:rsidRPr="002D4775">
        <w:rPr>
          <w:rFonts w:cs="Arial"/>
          <w:b/>
          <w:bCs/>
          <w:color w:val="FF0000"/>
          <w:sz w:val="20"/>
          <w:szCs w:val="20"/>
        </w:rPr>
        <w:t xml:space="preserve"> IN</w:t>
      </w:r>
      <w:ins w:id="35" w:author="Melanie Dennig" w:date="2020-01-28T10:31:00Z">
        <w:r w:rsidRPr="002D4775">
          <w:rPr>
            <w:rFonts w:cs="Arial"/>
            <w:b/>
            <w:bCs/>
            <w:color w:val="FF0000"/>
            <w:sz w:val="20"/>
            <w:szCs w:val="20"/>
          </w:rPr>
          <w:br w:type="textWrapping" w:clear="all"/>
        </w:r>
      </w:ins>
    </w:p>
    <w:p w14:paraId="29C2E976" w14:textId="77777777" w:rsidR="00DB0EB8" w:rsidRDefault="00DB0EB8" w:rsidP="00DB0EB8">
      <w:pPr>
        <w:spacing w:before="11"/>
        <w:rPr>
          <w:rFonts w:ascii="Arial" w:eastAsia="Arial" w:hAnsi="Arial" w:cs="Arial"/>
          <w:sz w:val="7"/>
          <w:szCs w:val="7"/>
        </w:rPr>
      </w:pPr>
    </w:p>
    <w:p w14:paraId="358310B6" w14:textId="77777777" w:rsidR="00DB0EB8" w:rsidRDefault="00DB0EB8" w:rsidP="00DB0EB8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w:t>x</w:t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4E8789A9" wp14:editId="40B8F7A1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119A91F3">
              <v:group id="Group 15" style="width:11.05pt;height:11.05pt;mso-position-horizontal-relative:char;mso-position-vertical-relative:line" coordsize="221,221" o:spid="_x0000_s1026" w14:anchorId="55BD93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">
                <v:group id="Group 16" style="position:absolute;left:7;top:7;width:207;height:207" coordsize="207,207" coordorigin="7,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style="position:absolute;left:7;top:7;width:207;height:207;visibility:visible;mso-wrap-style:square;v-text-anchor:top" coordsize="207,207" o:spid="_x0000_s1028" filled="f" strokeweight=".72pt" path="m,l207,r,207l,2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1300B029" wp14:editId="1C72D21D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1315795A">
              <v:group id="Group 12" style="width:11.05pt;height:11.05pt;mso-position-horizontal-relative:char;mso-position-vertical-relative:line" coordsize="221,221" o:spid="_x0000_s1026" w14:anchorId="355277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">
                <v:group id="Group 13" style="position:absolute;left:7;top:7;width:207;height:207" coordsize="207,207" coordorigin="7,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style="position:absolute;left:7;top:7;width:207;height:207;visibility:visible;mso-wrap-style:square;v-text-anchor:top" coordsize="207,207" o:spid="_x0000_s1028" filled="f" strokeweight=".72pt" path="m,l207,r,207l,2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14:paraId="0024DC7B" w14:textId="77777777" w:rsidR="00DB0EB8" w:rsidRDefault="00DB0EB8" w:rsidP="00DB0EB8">
      <w:pPr>
        <w:rPr>
          <w:rFonts w:ascii="Arial" w:eastAsia="Arial" w:hAnsi="Arial" w:cs="Arial"/>
          <w:sz w:val="28"/>
          <w:szCs w:val="28"/>
        </w:rPr>
      </w:pPr>
    </w:p>
    <w:p w14:paraId="212AFD4D" w14:textId="77777777" w:rsidR="00DB0EB8" w:rsidRDefault="00DB0EB8" w:rsidP="00DB0EB8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BF3655E" wp14:editId="4384C840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1BD36" w14:textId="77777777" w:rsidR="00DB0EB8" w:rsidRDefault="00DB0EB8" w:rsidP="00DB0EB8">
                            <w:r w:rsidRPr="002D4775">
                              <w:rPr>
                                <w:rFonts w:ascii="Arial" w:eastAsia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FILL IN</w:t>
                            </w:r>
                            <w:ins w:id="36" w:author="Melanie Dennig" w:date="2020-01-28T10:31:00Z">
                              <w:r w:rsidRPr="002D4775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br w:type="textWrapping" w:clear="all"/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655E" id="Text Box 2" o:spid="_x0000_s1027" type="#_x0000_t202" style="position:absolute;left:0;text-align:left;margin-left:63.1pt;margin-top:12.2pt;width:485.95pt;height:50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" fillcolor="white [3212]" strokecolor="white [3212]">
                <v:textbox>
                  <w:txbxContent>
                    <w:p w14:paraId="0911BD36" w14:textId="77777777" w:rsidR="00DB0EB8" w:rsidRDefault="00DB0EB8" w:rsidP="00DB0EB8">
                      <w:r w:rsidRPr="002D4775">
                        <w:rPr>
                          <w:rFonts w:ascii="Arial" w:eastAsia="Arial" w:hAnsi="Arial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  <w:t>FILL IN</w:t>
                      </w:r>
                      <w:ins w:id="37" w:author="Melanie Dennig" w:date="2020-01-28T10:31:00Z">
                        <w:r w:rsidRPr="002D4775">
                          <w:rPr>
                            <w:rFonts w:ascii="Arial" w:eastAsia="Arial" w:hAnsi="Arial" w:cs="Arial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br w:type="textWrapping" w:clear="all"/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580317E4" wp14:editId="09B85B1A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5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6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2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2B0EE8" w14:textId="77777777" w:rsidR="00DB0EB8" w:rsidRDefault="00DB0EB8" w:rsidP="00DB0EB8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0317E4"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vm0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U&#10;vlfCDZCrDwAAAP//AwBQSwECLQAUAAYACAAAACEA2+H2y+4AAACFAQAAEwAAAAAAAAAAAAAAAAAA&#10;AAAAW0NvbnRlbnRfVHlwZXNdLnhtbFBLAQItABQABgAIAAAAIQBa9CxbvwAAABUBAAALAAAAAAAA&#10;AAAAAAAAAB8BAABfcmVscy8ucmVsc1BLAQItABQABgAIAAAAIQBwZvm0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  <v:textbox inset="0,0,0,0">
                      <w:txbxContent>
                        <w:p w14:paraId="422B0EE8" w14:textId="77777777" w:rsidR="00DB0EB8" w:rsidRDefault="00DB0EB8" w:rsidP="00DB0EB8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94449AB" w14:textId="77777777" w:rsidR="00DB0EB8" w:rsidRDefault="00DB0EB8" w:rsidP="00DB0EB8">
      <w:pPr>
        <w:rPr>
          <w:rFonts w:ascii="Arial" w:eastAsia="Arial" w:hAnsi="Arial" w:cs="Arial"/>
          <w:sz w:val="15"/>
          <w:szCs w:val="15"/>
        </w:rPr>
      </w:pPr>
    </w:p>
    <w:p w14:paraId="1BCAED0E" w14:textId="77777777" w:rsidR="00DB0EB8" w:rsidRDefault="00DB0EB8" w:rsidP="00DB0EB8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14:paraId="52F4F3F2" w14:textId="77777777" w:rsidR="00DB0EB8" w:rsidRDefault="00DB0EB8" w:rsidP="00DB0EB8">
      <w:pPr>
        <w:pStyle w:val="BodyText"/>
        <w:tabs>
          <w:tab w:val="left" w:pos="10205"/>
        </w:tabs>
        <w:spacing w:before="0" w:line="252" w:lineRule="exact"/>
        <w:ind w:left="1133" w:right="4141"/>
        <w:sectPr w:rsidR="00DB0EB8" w:rsidSect="00DB0EB8">
          <w:headerReference w:type="default" r:id="rId11"/>
          <w:footerReference w:type="default" r:id="rId12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tbl>
      <w:tblPr>
        <w:tblpPr w:leftFromText="180" w:rightFromText="180" w:vertAnchor="text" w:horzAnchor="margin" w:tblpY="-173"/>
        <w:tblW w:w="144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804"/>
        <w:gridCol w:w="567"/>
        <w:gridCol w:w="426"/>
        <w:gridCol w:w="6237"/>
      </w:tblGrid>
      <w:tr w:rsidR="00DB0EB8" w14:paraId="10D785F2" w14:textId="77777777" w:rsidTr="00134417">
        <w:trPr>
          <w:trHeight w:hRule="exact" w:val="262"/>
        </w:trPr>
        <w:tc>
          <w:tcPr>
            <w:tcW w:w="1449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1A3F7E28" w14:textId="77777777" w:rsidR="00DB0EB8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lastRenderedPageBreak/>
              <w:t>Analysis</w:t>
            </w:r>
          </w:p>
        </w:tc>
      </w:tr>
      <w:tr w:rsidR="00DB0EB8" w14:paraId="407CFD2C" w14:textId="77777777" w:rsidTr="00134417">
        <w:trPr>
          <w:trHeight w:hRule="exact" w:val="264"/>
        </w:trPr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73A5E58" w14:textId="77777777" w:rsidR="00DB0EB8" w:rsidRPr="001D3651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5542301B" w14:textId="77777777" w:rsidR="00DB0EB8" w:rsidRPr="001D3651" w:rsidRDefault="00DB0EB8" w:rsidP="00134417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673C695A" w14:textId="77777777" w:rsidR="00DB0EB8" w:rsidRPr="001D3651" w:rsidRDefault="00DB0EB8" w:rsidP="00134417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13A290F8" w14:textId="77777777" w:rsidR="00DB0EB8" w:rsidRPr="001D3651" w:rsidRDefault="00DB0EB8" w:rsidP="00134417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5EA02374" w14:textId="77777777" w:rsidR="00DB0EB8" w:rsidRDefault="00DB0EB8" w:rsidP="00134417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DB0EB8" w14:paraId="643C3915" w14:textId="77777777" w:rsidTr="00134417">
        <w:trPr>
          <w:trHeight w:hRule="exact" w:val="1350"/>
        </w:trPr>
        <w:tc>
          <w:tcPr>
            <w:tcW w:w="4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6094745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7CFFE413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7FDDAE13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766C14CC" w14:textId="77777777" w:rsidR="00DB0EB8" w:rsidRPr="001D3651" w:rsidRDefault="00DB0EB8" w:rsidP="00134417">
            <w:pPr>
              <w:pStyle w:val="TableParagraph"/>
              <w:spacing w:before="8"/>
              <w:rPr>
                <w:rFonts w:ascii="Arial" w:eastAsia="Arial" w:hAnsi="Arial" w:cs="Arial"/>
                <w:sz w:val="16"/>
                <w:szCs w:val="16"/>
              </w:rPr>
            </w:pPr>
          </w:p>
          <w:p w14:paraId="2B66C6BA" w14:textId="77777777" w:rsidR="00DB0EB8" w:rsidRPr="001D3651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2A7B6" w14:textId="77777777" w:rsidR="00DB0EB8" w:rsidRPr="00F440A7" w:rsidRDefault="00DB0EB8" w:rsidP="00DB0EB8">
            <w:pPr>
              <w:pStyle w:val="TableParagraph"/>
              <w:numPr>
                <w:ilvl w:val="0"/>
                <w:numId w:val="5"/>
              </w:numPr>
              <w:ind w:right="289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Fully or nearly fully scoped analysis of a real</w:t>
            </w:r>
            <w:r w:rsidRPr="00F440A7">
              <w:rPr>
                <w:rFonts w:ascii="Arial"/>
                <w:spacing w:val="-12"/>
              </w:rPr>
              <w:t xml:space="preserve"> </w:t>
            </w:r>
            <w:r w:rsidRPr="00F440A7">
              <w:rPr>
                <w:rFonts w:ascii="Arial"/>
              </w:rPr>
              <w:t>problem, presented in a way that a third party can</w:t>
            </w:r>
            <w:r w:rsidRPr="00F440A7">
              <w:rPr>
                <w:rFonts w:ascii="Arial"/>
                <w:spacing w:val="-17"/>
              </w:rPr>
              <w:t xml:space="preserve"> </w:t>
            </w:r>
            <w:r w:rsidRPr="00F440A7">
              <w:rPr>
                <w:rFonts w:ascii="Arial"/>
              </w:rPr>
              <w:t>understand.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Requirements fully documented in a set of measurable</w:t>
            </w:r>
            <w:r w:rsidRPr="00F440A7">
              <w:rPr>
                <w:rFonts w:ascii="Arial"/>
                <w:spacing w:val="-22"/>
              </w:rPr>
              <w:t xml:space="preserve"> </w:t>
            </w:r>
            <w:r w:rsidRPr="00F440A7">
              <w:rPr>
                <w:rFonts w:ascii="Arial"/>
              </w:rPr>
              <w:t>and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appropriate specific objectives, covering all</w:t>
            </w:r>
            <w:r w:rsidRPr="00F440A7">
              <w:rPr>
                <w:rFonts w:ascii="Arial"/>
                <w:spacing w:val="-8"/>
              </w:rPr>
              <w:t xml:space="preserve"> </w:t>
            </w:r>
            <w:r w:rsidRPr="00F440A7">
              <w:rPr>
                <w:rFonts w:ascii="Arial"/>
              </w:rPr>
              <w:t>required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functionality of the solution or areas of</w:t>
            </w:r>
            <w:r w:rsidRPr="00F440A7">
              <w:rPr>
                <w:rFonts w:ascii="Arial"/>
                <w:spacing w:val="-19"/>
              </w:rPr>
              <w:t xml:space="preserve"> </w:t>
            </w:r>
            <w:r w:rsidRPr="00F440A7">
              <w:rPr>
                <w:rFonts w:ascii="Arial"/>
              </w:rPr>
              <w:t>investigation.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8B84D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AD32AE1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0220C977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EDD97E6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561918D7" w14:textId="77777777" w:rsidR="00DB0EB8" w:rsidRPr="001D3651" w:rsidRDefault="00DB0EB8" w:rsidP="00134417">
            <w:pPr>
              <w:pStyle w:val="TableParagraph"/>
              <w:spacing w:before="8"/>
              <w:rPr>
                <w:rFonts w:ascii="Arial" w:eastAsia="Arial" w:hAnsi="Arial" w:cs="Arial"/>
                <w:sz w:val="16"/>
                <w:szCs w:val="16"/>
              </w:rPr>
            </w:pPr>
          </w:p>
          <w:p w14:paraId="1BDAC91F" w14:textId="77777777" w:rsidR="00DB0EB8" w:rsidRPr="001D3651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7-9</w:t>
            </w:r>
          </w:p>
        </w:tc>
        <w:tc>
          <w:tcPr>
            <w:tcW w:w="62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3627C02" w14:textId="77777777" w:rsidR="00DB0EB8" w:rsidRDefault="00DB0EB8" w:rsidP="00134417"/>
        </w:tc>
      </w:tr>
      <w:tr w:rsidR="00DB0EB8" w14:paraId="0431D597" w14:textId="77777777" w:rsidTr="00134417">
        <w:trPr>
          <w:trHeight w:hRule="exact" w:val="804"/>
        </w:trPr>
        <w:tc>
          <w:tcPr>
            <w:tcW w:w="46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566CB18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A4A37" w14:textId="77777777" w:rsidR="00DB0EB8" w:rsidRPr="00F440A7" w:rsidRDefault="00DB0EB8" w:rsidP="00DB0EB8">
            <w:pPr>
              <w:pStyle w:val="TableParagraph"/>
              <w:numPr>
                <w:ilvl w:val="0"/>
                <w:numId w:val="5"/>
              </w:numPr>
              <w:ind w:right="260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Requirements arrived at by considering, through</w:t>
            </w:r>
            <w:r w:rsidRPr="00F440A7">
              <w:rPr>
                <w:rFonts w:ascii="Arial"/>
                <w:spacing w:val="-18"/>
              </w:rPr>
              <w:t xml:space="preserve"> </w:t>
            </w:r>
            <w:r w:rsidRPr="00F440A7">
              <w:rPr>
                <w:rFonts w:ascii="Arial"/>
              </w:rPr>
              <w:t>dialogue,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the needs of the intended users of the system, or</w:t>
            </w:r>
            <w:r w:rsidRPr="00F440A7">
              <w:rPr>
                <w:rFonts w:ascii="Arial"/>
                <w:spacing w:val="-19"/>
              </w:rPr>
              <w:t xml:space="preserve"> </w:t>
            </w:r>
            <w:r w:rsidRPr="00F440A7">
              <w:rPr>
                <w:rFonts w:ascii="Arial"/>
              </w:rPr>
              <w:t>recipients of the outcomes for investigative</w:t>
            </w:r>
            <w:r w:rsidRPr="00F440A7">
              <w:rPr>
                <w:rFonts w:ascii="Arial"/>
                <w:spacing w:val="-14"/>
              </w:rPr>
              <w:t xml:space="preserve"> </w:t>
            </w:r>
            <w:r w:rsidRPr="00F440A7">
              <w:rPr>
                <w:rFonts w:ascii="Arial"/>
              </w:rPr>
              <w:t>projects.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DC212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11B1F2E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887FE41" w14:textId="77777777" w:rsidR="00DB0EB8" w:rsidRDefault="00DB0EB8" w:rsidP="00134417"/>
        </w:tc>
      </w:tr>
      <w:tr w:rsidR="00DB0EB8" w14:paraId="1A66D81A" w14:textId="77777777" w:rsidTr="00134417">
        <w:trPr>
          <w:trHeight w:hRule="exact" w:val="561"/>
        </w:trPr>
        <w:tc>
          <w:tcPr>
            <w:tcW w:w="46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BAA65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4A26F" w14:textId="77777777" w:rsidR="00DB0EB8" w:rsidRPr="00F440A7" w:rsidRDefault="00DB0EB8" w:rsidP="00DB0EB8">
            <w:pPr>
              <w:pStyle w:val="TableParagraph"/>
              <w:numPr>
                <w:ilvl w:val="0"/>
                <w:numId w:val="5"/>
              </w:numPr>
              <w:ind w:right="289"/>
              <w:rPr>
                <w:rFonts w:ascii="Arial"/>
              </w:rPr>
            </w:pPr>
            <w:r w:rsidRPr="00F440A7">
              <w:rPr>
                <w:rFonts w:ascii="Arial"/>
              </w:rPr>
              <w:t>Problem sufficiently well modelled to be of use</w:t>
            </w:r>
            <w:r w:rsidRPr="00F440A7">
              <w:rPr>
                <w:rFonts w:ascii="Arial"/>
                <w:spacing w:val="-12"/>
              </w:rPr>
              <w:t xml:space="preserve"> </w:t>
            </w:r>
            <w:r w:rsidRPr="00F440A7">
              <w:rPr>
                <w:rFonts w:ascii="Arial"/>
              </w:rPr>
              <w:t>in subsequent</w:t>
            </w:r>
            <w:r w:rsidRPr="00F440A7">
              <w:rPr>
                <w:rFonts w:ascii="Arial"/>
                <w:spacing w:val="-5"/>
              </w:rPr>
              <w:t xml:space="preserve"> </w:t>
            </w:r>
            <w:r w:rsidRPr="00F440A7">
              <w:rPr>
                <w:rFonts w:ascii="Arial"/>
              </w:rPr>
              <w:t>stages.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84992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B70A8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50DB85F" w14:textId="77777777" w:rsidR="00DB0EB8" w:rsidRDefault="00DB0EB8" w:rsidP="00134417"/>
        </w:tc>
      </w:tr>
      <w:tr w:rsidR="00DB0EB8" w14:paraId="1855BB37" w14:textId="77777777" w:rsidTr="00134417">
        <w:trPr>
          <w:trHeight w:hRule="exact" w:val="1324"/>
        </w:trPr>
        <w:tc>
          <w:tcPr>
            <w:tcW w:w="4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67D0AC6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6134A03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D0B2724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4FE93F95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4239171D" w14:textId="77777777" w:rsidR="00DB0EB8" w:rsidRPr="001D3651" w:rsidRDefault="00DB0EB8" w:rsidP="00134417">
            <w:pPr>
              <w:pStyle w:val="TableParagraph"/>
              <w:spacing w:before="10"/>
              <w:rPr>
                <w:rFonts w:ascii="Arial" w:eastAsia="Arial" w:hAnsi="Arial" w:cs="Arial"/>
                <w:sz w:val="16"/>
                <w:szCs w:val="16"/>
              </w:rPr>
            </w:pPr>
          </w:p>
          <w:p w14:paraId="2338812A" w14:textId="77777777" w:rsidR="00DB0EB8" w:rsidRPr="001D3651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FE2A0" w14:textId="77777777" w:rsidR="00DB0EB8" w:rsidRPr="00F440A7" w:rsidRDefault="00DB0EB8" w:rsidP="00DB0EB8">
            <w:pPr>
              <w:pStyle w:val="TableParagraph"/>
              <w:numPr>
                <w:ilvl w:val="0"/>
                <w:numId w:val="4"/>
              </w:numPr>
              <w:ind w:right="130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Well scoped analysis (but with some omissions that are</w:t>
            </w:r>
            <w:r w:rsidRPr="00F440A7">
              <w:rPr>
                <w:rFonts w:ascii="Arial"/>
                <w:spacing w:val="-12"/>
              </w:rPr>
              <w:t xml:space="preserve"> </w:t>
            </w:r>
            <w:r w:rsidRPr="00F440A7">
              <w:rPr>
                <w:rFonts w:ascii="Arial"/>
              </w:rPr>
              <w:t>not serious enough to undermine later design) of a real</w:t>
            </w:r>
            <w:r w:rsidRPr="00F440A7">
              <w:rPr>
                <w:rFonts w:ascii="Arial"/>
                <w:spacing w:val="-21"/>
              </w:rPr>
              <w:t xml:space="preserve"> </w:t>
            </w:r>
            <w:r w:rsidRPr="00F440A7">
              <w:rPr>
                <w:rFonts w:ascii="Arial"/>
              </w:rPr>
              <w:t>problem. Most, but not all, requirements documented in a set of, in</w:t>
            </w:r>
            <w:r w:rsidRPr="00F440A7">
              <w:rPr>
                <w:rFonts w:ascii="Arial"/>
                <w:spacing w:val="-22"/>
              </w:rPr>
              <w:t xml:space="preserve"> </w:t>
            </w:r>
            <w:r w:rsidRPr="00F440A7">
              <w:rPr>
                <w:rFonts w:ascii="Arial"/>
              </w:rPr>
              <w:t>the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 xml:space="preserve">main, </w:t>
            </w:r>
            <w:proofErr w:type="gramStart"/>
            <w:r w:rsidRPr="00F440A7">
              <w:rPr>
                <w:rFonts w:ascii="Arial"/>
              </w:rPr>
              <w:t>measurable</w:t>
            </w:r>
            <w:proofErr w:type="gramEnd"/>
            <w:r w:rsidRPr="00F440A7">
              <w:rPr>
                <w:rFonts w:ascii="Arial"/>
              </w:rPr>
              <w:t xml:space="preserve"> and appropriate specific objectives</w:t>
            </w:r>
            <w:r w:rsidRPr="00F440A7">
              <w:rPr>
                <w:rFonts w:ascii="Arial"/>
                <w:spacing w:val="-15"/>
              </w:rPr>
              <w:t xml:space="preserve"> </w:t>
            </w:r>
            <w:r w:rsidRPr="00F440A7">
              <w:rPr>
                <w:rFonts w:ascii="Arial"/>
              </w:rPr>
              <w:t>that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cover most of the required functionality of a solution or</w:t>
            </w:r>
            <w:r w:rsidRPr="00F440A7">
              <w:rPr>
                <w:rFonts w:ascii="Arial"/>
                <w:spacing w:val="-21"/>
              </w:rPr>
              <w:t xml:space="preserve"> </w:t>
            </w:r>
            <w:r w:rsidRPr="00F440A7">
              <w:rPr>
                <w:rFonts w:ascii="Arial"/>
              </w:rPr>
              <w:t>areas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of</w:t>
            </w:r>
            <w:r w:rsidRPr="00F440A7">
              <w:rPr>
                <w:rFonts w:ascii="Arial"/>
                <w:spacing w:val="-5"/>
              </w:rPr>
              <w:t xml:space="preserve"> </w:t>
            </w:r>
            <w:r w:rsidRPr="00F440A7">
              <w:rPr>
                <w:rFonts w:ascii="Arial"/>
              </w:rPr>
              <w:t>investigation.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60112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143ED6D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45F838ED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5EACBD21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23E07D72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76394BD0" w14:textId="77777777" w:rsidR="00DB0EB8" w:rsidRPr="001D3651" w:rsidRDefault="00DB0EB8" w:rsidP="00134417">
            <w:pPr>
              <w:pStyle w:val="TableParagraph"/>
              <w:spacing w:before="10"/>
              <w:rPr>
                <w:rFonts w:ascii="Arial" w:eastAsia="Arial" w:hAnsi="Arial" w:cs="Arial"/>
                <w:sz w:val="16"/>
                <w:szCs w:val="16"/>
              </w:rPr>
            </w:pPr>
          </w:p>
          <w:p w14:paraId="0F1E5CC2" w14:textId="77777777" w:rsidR="00DB0EB8" w:rsidRPr="001D3651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4-6</w:t>
            </w:r>
          </w:p>
        </w:tc>
        <w:tc>
          <w:tcPr>
            <w:tcW w:w="6237" w:type="dxa"/>
            <w:vMerge/>
          </w:tcPr>
          <w:p w14:paraId="1AD92B10" w14:textId="77777777" w:rsidR="00DB0EB8" w:rsidRDefault="00DB0EB8" w:rsidP="00134417"/>
        </w:tc>
      </w:tr>
      <w:tr w:rsidR="00DB0EB8" w14:paraId="16CFD764" w14:textId="77777777" w:rsidTr="00134417">
        <w:trPr>
          <w:trHeight w:hRule="exact" w:val="811"/>
        </w:trPr>
        <w:tc>
          <w:tcPr>
            <w:tcW w:w="46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BFBDB83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102B5" w14:textId="77777777" w:rsidR="00DB0EB8" w:rsidRPr="00F440A7" w:rsidRDefault="00DB0EB8" w:rsidP="00DB0EB8">
            <w:pPr>
              <w:pStyle w:val="TableParagraph"/>
              <w:numPr>
                <w:ilvl w:val="0"/>
                <w:numId w:val="4"/>
              </w:numPr>
              <w:spacing w:before="1"/>
              <w:ind w:right="576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Requirements arrived at, in the main, by</w:t>
            </w:r>
            <w:r w:rsidRPr="00F440A7">
              <w:rPr>
                <w:rFonts w:ascii="Arial"/>
                <w:spacing w:val="-15"/>
              </w:rPr>
              <w:t xml:space="preserve"> </w:t>
            </w:r>
            <w:r w:rsidRPr="00F440A7">
              <w:rPr>
                <w:rFonts w:ascii="Arial"/>
              </w:rPr>
              <w:t>considering,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through dialogue, the needs of the intended users of</w:t>
            </w:r>
            <w:r w:rsidRPr="00F440A7">
              <w:rPr>
                <w:rFonts w:ascii="Arial"/>
                <w:spacing w:val="-13"/>
              </w:rPr>
              <w:t xml:space="preserve"> </w:t>
            </w:r>
            <w:r w:rsidRPr="00F440A7">
              <w:rPr>
                <w:rFonts w:ascii="Arial"/>
              </w:rPr>
              <w:t>the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system, or recipients of the outcomes for</w:t>
            </w:r>
            <w:r w:rsidRPr="00F440A7">
              <w:rPr>
                <w:rFonts w:ascii="Arial"/>
                <w:spacing w:val="-16"/>
              </w:rPr>
              <w:t xml:space="preserve"> </w:t>
            </w:r>
            <w:r w:rsidRPr="00F440A7">
              <w:rPr>
                <w:rFonts w:ascii="Arial"/>
              </w:rPr>
              <w:t>investigative projects.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1DCF5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C365895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14:paraId="6BF0FABB" w14:textId="77777777" w:rsidR="00DB0EB8" w:rsidRDefault="00DB0EB8" w:rsidP="00134417"/>
        </w:tc>
      </w:tr>
      <w:tr w:rsidR="00DB0EB8" w14:paraId="6D815519" w14:textId="77777777" w:rsidTr="00134417">
        <w:trPr>
          <w:trHeight w:hRule="exact" w:val="309"/>
        </w:trPr>
        <w:tc>
          <w:tcPr>
            <w:tcW w:w="46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6C9C1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6D451" w14:textId="77777777" w:rsidR="00DB0EB8" w:rsidRPr="00F440A7" w:rsidRDefault="00DB0EB8" w:rsidP="00DB0EB8">
            <w:pPr>
              <w:pStyle w:val="TableParagraph"/>
              <w:numPr>
                <w:ilvl w:val="0"/>
                <w:numId w:val="4"/>
              </w:numPr>
              <w:ind w:right="130"/>
              <w:rPr>
                <w:rFonts w:ascii="Arial"/>
              </w:rPr>
            </w:pPr>
            <w:r w:rsidRPr="00F440A7">
              <w:rPr>
                <w:rFonts w:ascii="Arial"/>
              </w:rPr>
              <w:t>Problem sufficiently well modelled to be of use</w:t>
            </w:r>
            <w:r w:rsidRPr="00F440A7">
              <w:rPr>
                <w:rFonts w:ascii="Arial"/>
                <w:spacing w:val="-12"/>
              </w:rPr>
              <w:t xml:space="preserve"> </w:t>
            </w:r>
            <w:r w:rsidRPr="00F440A7">
              <w:rPr>
                <w:rFonts w:ascii="Arial"/>
              </w:rPr>
              <w:t>in subsequent</w:t>
            </w:r>
            <w:r w:rsidRPr="00F440A7">
              <w:rPr>
                <w:rFonts w:ascii="Arial"/>
                <w:spacing w:val="-5"/>
              </w:rPr>
              <w:t xml:space="preserve"> </w:t>
            </w:r>
            <w:r w:rsidRPr="00F440A7">
              <w:rPr>
                <w:rFonts w:ascii="Arial"/>
              </w:rPr>
              <w:t>stages.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C1426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DBEC8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14:paraId="1BECFBB7" w14:textId="77777777" w:rsidR="00DB0EB8" w:rsidRDefault="00DB0EB8" w:rsidP="00134417"/>
        </w:tc>
      </w:tr>
      <w:tr w:rsidR="00DB0EB8" w14:paraId="189506B2" w14:textId="77777777" w:rsidTr="00134417">
        <w:trPr>
          <w:trHeight w:hRule="exact" w:val="294"/>
        </w:trPr>
        <w:tc>
          <w:tcPr>
            <w:tcW w:w="4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5AA9413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4BFF5745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DC3DF04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7E4F53F9" w14:textId="77777777" w:rsidR="00DB0EB8" w:rsidRPr="001D3651" w:rsidRDefault="00DB0EB8" w:rsidP="00134417">
            <w:pPr>
              <w:pStyle w:val="TableParagraph"/>
              <w:spacing w:before="11"/>
              <w:rPr>
                <w:rFonts w:ascii="Arial" w:eastAsia="Arial" w:hAnsi="Arial" w:cs="Arial"/>
                <w:sz w:val="16"/>
                <w:szCs w:val="16"/>
              </w:rPr>
            </w:pPr>
          </w:p>
          <w:p w14:paraId="44556826" w14:textId="77777777" w:rsidR="00DB0EB8" w:rsidRPr="001D3651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95AD7" w14:textId="77777777" w:rsidR="00DB0EB8" w:rsidRPr="00F440A7" w:rsidRDefault="00DB0EB8" w:rsidP="00DB0EB8">
            <w:pPr>
              <w:pStyle w:val="TableParagraph"/>
              <w:numPr>
                <w:ilvl w:val="0"/>
                <w:numId w:val="3"/>
              </w:numPr>
              <w:spacing w:line="251" w:lineRule="exact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Partly scoped analysis of a</w:t>
            </w:r>
            <w:r w:rsidRPr="00F440A7">
              <w:rPr>
                <w:rFonts w:ascii="Arial"/>
                <w:spacing w:val="-12"/>
              </w:rPr>
              <w:t xml:space="preserve"> </w:t>
            </w:r>
            <w:r w:rsidRPr="00F440A7">
              <w:rPr>
                <w:rFonts w:ascii="Arial"/>
              </w:rPr>
              <w:t>problem.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EA632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2EABFED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2D1D95E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78C9EB4" w14:textId="77777777" w:rsidR="00DB0EB8" w:rsidRPr="001D3651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08B111AC" w14:textId="77777777" w:rsidR="00DB0EB8" w:rsidRPr="001D3651" w:rsidRDefault="00DB0EB8" w:rsidP="00134417">
            <w:pPr>
              <w:pStyle w:val="TableParagraph"/>
              <w:spacing w:before="11"/>
              <w:rPr>
                <w:rFonts w:ascii="Arial" w:eastAsia="Arial" w:hAnsi="Arial" w:cs="Arial"/>
                <w:sz w:val="16"/>
                <w:szCs w:val="16"/>
              </w:rPr>
            </w:pPr>
          </w:p>
          <w:p w14:paraId="0BFFA265" w14:textId="77777777" w:rsidR="00DB0EB8" w:rsidRPr="001D3651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1-3</w:t>
            </w:r>
          </w:p>
        </w:tc>
        <w:tc>
          <w:tcPr>
            <w:tcW w:w="6237" w:type="dxa"/>
            <w:vMerge/>
          </w:tcPr>
          <w:p w14:paraId="6905A4ED" w14:textId="77777777" w:rsidR="00DB0EB8" w:rsidRDefault="00DB0EB8" w:rsidP="00134417"/>
        </w:tc>
      </w:tr>
      <w:tr w:rsidR="00DB0EB8" w14:paraId="36159378" w14:textId="77777777" w:rsidTr="00134417">
        <w:trPr>
          <w:trHeight w:hRule="exact" w:val="1145"/>
        </w:trPr>
        <w:tc>
          <w:tcPr>
            <w:tcW w:w="46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82E920A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54607" w14:textId="77777777" w:rsidR="00DB0EB8" w:rsidRPr="00F440A7" w:rsidRDefault="00DB0EB8" w:rsidP="00DB0EB8">
            <w:pPr>
              <w:pStyle w:val="TableParagraph"/>
              <w:numPr>
                <w:ilvl w:val="0"/>
                <w:numId w:val="3"/>
              </w:numPr>
              <w:spacing w:before="1"/>
              <w:ind w:right="141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Requirements partly documented in a set of</w:t>
            </w:r>
            <w:r w:rsidRPr="00F440A7">
              <w:rPr>
                <w:rFonts w:ascii="Arial"/>
                <w:spacing w:val="-9"/>
              </w:rPr>
              <w:t xml:space="preserve"> </w:t>
            </w:r>
            <w:r w:rsidRPr="00F440A7">
              <w:rPr>
                <w:rFonts w:ascii="Arial"/>
              </w:rPr>
              <w:t>specific objectives, not all of which are measurable or appropriate</w:t>
            </w:r>
            <w:r w:rsidRPr="00F440A7">
              <w:rPr>
                <w:rFonts w:ascii="Arial"/>
                <w:spacing w:val="-20"/>
              </w:rPr>
              <w:t xml:space="preserve"> </w:t>
            </w:r>
            <w:r w:rsidRPr="00F440A7">
              <w:rPr>
                <w:rFonts w:ascii="Arial"/>
              </w:rPr>
              <w:t>for developing a solution. The required functionality or areas</w:t>
            </w:r>
            <w:r w:rsidRPr="00F440A7">
              <w:rPr>
                <w:rFonts w:ascii="Arial"/>
                <w:spacing w:val="-18"/>
              </w:rPr>
              <w:t xml:space="preserve"> </w:t>
            </w:r>
            <w:r w:rsidRPr="00F440A7">
              <w:rPr>
                <w:rFonts w:ascii="Arial"/>
              </w:rPr>
              <w:t>of investigation are only partly</w:t>
            </w:r>
            <w:r w:rsidRPr="00F440A7">
              <w:rPr>
                <w:rFonts w:ascii="Arial"/>
                <w:spacing w:val="-14"/>
              </w:rPr>
              <w:t xml:space="preserve"> </w:t>
            </w:r>
            <w:r w:rsidRPr="00F440A7">
              <w:rPr>
                <w:rFonts w:ascii="Arial"/>
              </w:rPr>
              <w:t>addressed.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C3D74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14E6CDA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237" w:type="dxa"/>
          </w:tcPr>
          <w:p w14:paraId="38B29547" w14:textId="77777777" w:rsidR="00DB0EB8" w:rsidRDefault="00DB0EB8" w:rsidP="00134417"/>
        </w:tc>
      </w:tr>
      <w:tr w:rsidR="00DB0EB8" w14:paraId="2C539C04" w14:textId="77777777" w:rsidTr="00134417">
        <w:trPr>
          <w:trHeight w:hRule="exact" w:val="871"/>
        </w:trPr>
        <w:tc>
          <w:tcPr>
            <w:tcW w:w="46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4C73D41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5DE93" w14:textId="77777777" w:rsidR="00DB0EB8" w:rsidRPr="00F440A7" w:rsidRDefault="00DB0EB8" w:rsidP="00DB0EB8">
            <w:pPr>
              <w:pStyle w:val="TableParagraph"/>
              <w:numPr>
                <w:ilvl w:val="0"/>
                <w:numId w:val="3"/>
              </w:numPr>
              <w:ind w:right="436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Some attempt to consider, through dialogue, the needs</w:t>
            </w:r>
            <w:r w:rsidRPr="00F440A7">
              <w:rPr>
                <w:rFonts w:ascii="Arial"/>
                <w:spacing w:val="-20"/>
              </w:rPr>
              <w:t xml:space="preserve"> </w:t>
            </w:r>
            <w:r w:rsidRPr="00F440A7">
              <w:rPr>
                <w:rFonts w:ascii="Arial"/>
              </w:rPr>
              <w:t>of the intended users of the system, or recipients of</w:t>
            </w:r>
            <w:r w:rsidRPr="00F440A7">
              <w:rPr>
                <w:rFonts w:ascii="Arial"/>
                <w:spacing w:val="-12"/>
              </w:rPr>
              <w:t xml:space="preserve"> </w:t>
            </w:r>
            <w:r w:rsidRPr="00F440A7">
              <w:rPr>
                <w:rFonts w:ascii="Arial"/>
              </w:rPr>
              <w:t>the</w:t>
            </w:r>
            <w:r w:rsidRPr="00F440A7">
              <w:rPr>
                <w:rFonts w:ascii="Arial"/>
                <w:spacing w:val="-1"/>
              </w:rPr>
              <w:t xml:space="preserve"> </w:t>
            </w:r>
            <w:r w:rsidRPr="00F440A7">
              <w:rPr>
                <w:rFonts w:ascii="Arial"/>
              </w:rPr>
              <w:t>outcomes for investigative</w:t>
            </w:r>
            <w:r w:rsidRPr="00F440A7">
              <w:rPr>
                <w:rFonts w:ascii="Arial"/>
                <w:spacing w:val="-12"/>
              </w:rPr>
              <w:t xml:space="preserve"> </w:t>
            </w:r>
            <w:r w:rsidRPr="00F440A7">
              <w:rPr>
                <w:rFonts w:ascii="Arial"/>
              </w:rPr>
              <w:t>projects.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87FE7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D0F73DE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237" w:type="dxa"/>
          </w:tcPr>
          <w:p w14:paraId="04DCF946" w14:textId="77777777" w:rsidR="00DB0EB8" w:rsidRDefault="00DB0EB8" w:rsidP="00134417"/>
        </w:tc>
      </w:tr>
      <w:tr w:rsidR="00DB0EB8" w14:paraId="11A28776" w14:textId="77777777" w:rsidTr="00134417">
        <w:trPr>
          <w:trHeight w:hRule="exact" w:val="658"/>
        </w:trPr>
        <w:tc>
          <w:tcPr>
            <w:tcW w:w="46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51807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77E76" w14:textId="77777777" w:rsidR="00DB0EB8" w:rsidRPr="00F440A7" w:rsidRDefault="00DB0EB8" w:rsidP="00DB0EB8">
            <w:pPr>
              <w:pStyle w:val="TableParagraph"/>
              <w:numPr>
                <w:ilvl w:val="0"/>
                <w:numId w:val="3"/>
              </w:numPr>
              <w:ind w:right="436"/>
              <w:rPr>
                <w:rFonts w:ascii="Arial"/>
              </w:rPr>
            </w:pPr>
            <w:r w:rsidRPr="00F440A7">
              <w:rPr>
                <w:rFonts w:ascii="Arial"/>
              </w:rPr>
              <w:t>Problem partly modelled and of some use in</w:t>
            </w:r>
            <w:r w:rsidRPr="00F440A7">
              <w:rPr>
                <w:rFonts w:ascii="Arial"/>
                <w:spacing w:val="-17"/>
              </w:rPr>
              <w:t xml:space="preserve"> </w:t>
            </w:r>
            <w:r w:rsidRPr="00F440A7">
              <w:rPr>
                <w:rFonts w:ascii="Arial"/>
              </w:rPr>
              <w:t>subsequent stages.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4B5E5D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00C65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237" w:type="dxa"/>
          </w:tcPr>
          <w:p w14:paraId="2B986D36" w14:textId="77777777" w:rsidR="00DB0EB8" w:rsidRDefault="00DB0EB8" w:rsidP="00134417"/>
        </w:tc>
      </w:tr>
      <w:tr w:rsidR="00DB0EB8" w14:paraId="64BC977E" w14:textId="77777777" w:rsidTr="00134417">
        <w:trPr>
          <w:trHeight w:hRule="exact" w:val="551"/>
        </w:trPr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3815A" w14:textId="77777777" w:rsidR="00DB0EB8" w:rsidRDefault="00DB0EB8" w:rsidP="00134417"/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6181D" w14:textId="77777777" w:rsidR="00DB0EB8" w:rsidRPr="00F440A7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No evidence</w:t>
            </w:r>
            <w:r w:rsidRPr="00F440A7">
              <w:rPr>
                <w:rFonts w:ascii="Arial"/>
                <w:spacing w:val="-9"/>
              </w:rPr>
              <w:t xml:space="preserve"> </w:t>
            </w:r>
            <w:r w:rsidRPr="00F440A7">
              <w:rPr>
                <w:rFonts w:ascii="Arial"/>
              </w:rPr>
              <w:t>presented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7CFC6" w14:textId="77777777" w:rsidR="00DB0EB8" w:rsidRDefault="00DB0EB8" w:rsidP="00134417">
            <w:pPr>
              <w:pStyle w:val="TableParagraph"/>
              <w:ind w:left="105"/>
              <w:rPr>
                <w:rFonts w:ascii="Arial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AC475" w14:textId="77777777" w:rsidR="00DB0EB8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0F0F9B11" w14:textId="77777777" w:rsidR="00DB0EB8" w:rsidRDefault="00DB0EB8" w:rsidP="00134417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20C9F15" w14:textId="77777777" w:rsidR="00DB0EB8" w:rsidRDefault="00DB0EB8" w:rsidP="00DB0EB8">
      <w:pPr>
        <w:spacing w:before="3"/>
        <w:rPr>
          <w:rFonts w:ascii="Arial" w:eastAsia="Arial" w:hAnsi="Arial" w:cs="Arial"/>
        </w:rPr>
      </w:pPr>
    </w:p>
    <w:p w14:paraId="293FA818" w14:textId="77777777" w:rsidR="00DB0EB8" w:rsidRDefault="00DB0EB8" w:rsidP="00DB0EB8">
      <w:pPr>
        <w:spacing w:line="251" w:lineRule="exact"/>
        <w:rPr>
          <w:rFonts w:ascii="Arial" w:eastAsia="Arial" w:hAnsi="Arial" w:cs="Arial"/>
        </w:rPr>
        <w:sectPr w:rsidR="00DB0EB8">
          <w:pgSz w:w="16840" w:h="11910" w:orient="landscape"/>
          <w:pgMar w:top="1060" w:right="1020" w:bottom="720" w:left="920" w:header="0" w:footer="510" w:gutter="0"/>
          <w:cols w:space="720"/>
        </w:sectPr>
      </w:pPr>
    </w:p>
    <w:p w14:paraId="0A2074CB" w14:textId="77777777" w:rsidR="00DB0EB8" w:rsidRDefault="00DB0EB8" w:rsidP="00DB0EB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15379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581"/>
        <w:gridCol w:w="6152"/>
        <w:gridCol w:w="638"/>
        <w:gridCol w:w="1166"/>
        <w:gridCol w:w="6521"/>
      </w:tblGrid>
      <w:tr w:rsidR="00DB0EB8" w14:paraId="227838C8" w14:textId="77777777" w:rsidTr="00134417">
        <w:trPr>
          <w:trHeight w:hRule="exact" w:val="264"/>
        </w:trPr>
        <w:tc>
          <w:tcPr>
            <w:tcW w:w="9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1A2D3B95" w14:textId="77777777" w:rsidR="00DB0EB8" w:rsidRDefault="00DB0EB8" w:rsidP="00134417">
            <w:pPr>
              <w:pStyle w:val="TableParagraph"/>
              <w:spacing w:line="248" w:lineRule="exact"/>
              <w:ind w:left="103"/>
              <w:rPr>
                <w:rFonts w:ascii="Arial"/>
                <w:b/>
              </w:rPr>
            </w:pPr>
          </w:p>
        </w:tc>
        <w:tc>
          <w:tcPr>
            <w:tcW w:w="1447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54538092" w14:textId="77777777" w:rsidR="00DB0EB8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DB0EB8" w14:paraId="179A4DFD" w14:textId="77777777" w:rsidTr="00134417">
        <w:trPr>
          <w:trHeight w:hRule="exact" w:val="262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79271F07" w14:textId="77777777" w:rsidR="00DB0EB8" w:rsidRPr="00173B8E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6CDE4F98" w14:textId="77777777" w:rsidR="00DB0EB8" w:rsidRPr="00173B8E" w:rsidRDefault="00DB0EB8" w:rsidP="00134417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27A06465" w14:textId="77777777" w:rsidR="00DB0EB8" w:rsidRPr="00173B8E" w:rsidRDefault="00DB0EB8" w:rsidP="00134417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4F383901" w14:textId="77777777" w:rsidR="00DB0EB8" w:rsidRPr="00173B8E" w:rsidRDefault="00DB0EB8" w:rsidP="00134417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AEFABB0" w14:textId="77777777" w:rsidR="00DB0EB8" w:rsidRPr="00173B8E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DB0EB8" w14:paraId="777F6871" w14:textId="77777777" w:rsidTr="00134417">
        <w:trPr>
          <w:trHeight w:hRule="exact" w:val="934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EAE97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96C9BDD" w14:textId="77777777" w:rsidR="00DB0EB8" w:rsidRPr="00173B8E" w:rsidRDefault="00DB0EB8" w:rsidP="001344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6A4524B" w14:textId="77777777" w:rsidR="00DB0EB8" w:rsidRPr="00173B8E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5B506" w14:textId="77777777" w:rsidR="00DB0EB8" w:rsidRDefault="00DB0EB8" w:rsidP="00DB0EB8">
            <w:pPr>
              <w:pStyle w:val="TableParagraph"/>
              <w:numPr>
                <w:ilvl w:val="0"/>
                <w:numId w:val="6"/>
              </w:numPr>
              <w:ind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describes how all or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EA6B5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E4D70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4AD99CD" w14:textId="77777777" w:rsidR="00DB0EB8" w:rsidRPr="00173B8E" w:rsidRDefault="00DB0EB8" w:rsidP="001344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2F23EB1" w14:textId="77777777" w:rsidR="00DB0EB8" w:rsidRPr="00173B8E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25BD175" w14:textId="77777777" w:rsidR="00DB0EB8" w:rsidRDefault="00DB0EB8" w:rsidP="00134417"/>
        </w:tc>
      </w:tr>
      <w:tr w:rsidR="00DB0EB8" w14:paraId="72A20A1D" w14:textId="77777777" w:rsidTr="00134417">
        <w:trPr>
          <w:trHeight w:hRule="exact" w:val="861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6A950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F2A626A" w14:textId="77777777" w:rsidR="00DB0EB8" w:rsidRPr="00173B8E" w:rsidRDefault="00DB0EB8" w:rsidP="001344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80E5C30" w14:textId="77777777" w:rsidR="00DB0EB8" w:rsidRPr="00173B8E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39BEA" w14:textId="77777777" w:rsidR="00DB0EB8" w:rsidRDefault="00DB0EB8" w:rsidP="00DB0EB8">
            <w:pPr>
              <w:pStyle w:val="TableParagraph"/>
              <w:numPr>
                <w:ilvl w:val="0"/>
                <w:numId w:val="6"/>
              </w:numPr>
              <w:ind w:right="544"/>
              <w:rPr>
                <w:rFonts w:ascii="Arial" w:eastAsia="Arial" w:hAnsi="Arial" w:cs="Arial"/>
              </w:rPr>
            </w:pPr>
            <w:r w:rsidRPr="119FD82B">
              <w:rPr>
                <w:rFonts w:ascii="Arial"/>
              </w:rPr>
              <w:t>Adequately articulated design for a real problem</w:t>
            </w:r>
            <w:r w:rsidRPr="119FD82B">
              <w:rPr>
                <w:rFonts w:ascii="Arial"/>
                <w:spacing w:val="-14"/>
              </w:rPr>
              <w:t xml:space="preserve"> </w:t>
            </w:r>
            <w:r w:rsidRPr="119FD82B">
              <w:rPr>
                <w:rFonts w:ascii="Arial"/>
              </w:rPr>
              <w:t>that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describes how most of the key aspects of</w:t>
            </w:r>
            <w:r w:rsidRPr="119FD82B">
              <w:rPr>
                <w:rFonts w:ascii="Arial"/>
                <w:spacing w:val="-10"/>
              </w:rPr>
              <w:t xml:space="preserve"> </w:t>
            </w:r>
            <w:r w:rsidRPr="119FD82B">
              <w:rPr>
                <w:rFonts w:ascii="Arial"/>
              </w:rPr>
              <w:t>the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solution/investigation are to be structured/are</w:t>
            </w:r>
            <w:r w:rsidRPr="119FD82B">
              <w:rPr>
                <w:rFonts w:ascii="Arial"/>
                <w:spacing w:val="-19"/>
              </w:rPr>
              <w:t xml:space="preserve"> </w:t>
            </w:r>
            <w:r w:rsidRPr="119FD82B">
              <w:rPr>
                <w:rFonts w:ascii="Arial"/>
              </w:rPr>
              <w:t>structured.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15139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5E328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D683B4A" w14:textId="77777777" w:rsidR="00DB0EB8" w:rsidRPr="00173B8E" w:rsidRDefault="00DB0EB8" w:rsidP="001344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2B763D7" w14:textId="77777777" w:rsidR="00DB0EB8" w:rsidRPr="00173B8E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7-9</w:t>
            </w:r>
          </w:p>
        </w:tc>
        <w:tc>
          <w:tcPr>
            <w:tcW w:w="6521" w:type="dxa"/>
            <w:vMerge/>
          </w:tcPr>
          <w:p w14:paraId="307E26C4" w14:textId="77777777" w:rsidR="00DB0EB8" w:rsidRDefault="00DB0EB8" w:rsidP="00134417"/>
        </w:tc>
      </w:tr>
      <w:tr w:rsidR="00DB0EB8" w14:paraId="0BC80CAF" w14:textId="77777777" w:rsidTr="00134417">
        <w:trPr>
          <w:trHeight w:hRule="exact" w:val="830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ADD5D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7BB291B" w14:textId="77777777" w:rsidR="00DB0EB8" w:rsidRPr="00173B8E" w:rsidRDefault="00DB0EB8" w:rsidP="0013441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224AF01" w14:textId="77777777" w:rsidR="00DB0EB8" w:rsidRPr="00173B8E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A63B2" w14:textId="77777777" w:rsidR="00DB0EB8" w:rsidRDefault="00DB0EB8" w:rsidP="00DB0EB8">
            <w:pPr>
              <w:pStyle w:val="TableParagraph"/>
              <w:numPr>
                <w:ilvl w:val="0"/>
                <w:numId w:val="6"/>
              </w:numPr>
              <w:ind w:right="250"/>
              <w:rPr>
                <w:rFonts w:ascii="Arial" w:eastAsia="Arial" w:hAnsi="Arial" w:cs="Arial"/>
              </w:rPr>
            </w:pPr>
            <w:r w:rsidRPr="119FD82B">
              <w:rPr>
                <w:rFonts w:ascii="Arial"/>
              </w:rPr>
              <w:t>Partially articulated design for a real problem that</w:t>
            </w:r>
            <w:r w:rsidRPr="119FD82B">
              <w:rPr>
                <w:rFonts w:ascii="Arial"/>
                <w:spacing w:val="-21"/>
              </w:rPr>
              <w:t xml:space="preserve"> </w:t>
            </w:r>
            <w:r w:rsidRPr="119FD82B">
              <w:rPr>
                <w:rFonts w:ascii="Arial"/>
              </w:rPr>
              <w:t>describes how some aspects of the solution/investigation are to</w:t>
            </w:r>
            <w:r w:rsidRPr="119FD82B">
              <w:rPr>
                <w:rFonts w:ascii="Arial"/>
                <w:spacing w:val="-13"/>
              </w:rPr>
              <w:t xml:space="preserve"> </w:t>
            </w:r>
            <w:r w:rsidRPr="119FD82B">
              <w:rPr>
                <w:rFonts w:ascii="Arial"/>
              </w:rPr>
              <w:t>be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structured/are</w:t>
            </w:r>
            <w:r w:rsidRPr="119FD82B">
              <w:rPr>
                <w:rFonts w:ascii="Arial"/>
                <w:spacing w:val="-11"/>
              </w:rPr>
              <w:t xml:space="preserve"> </w:t>
            </w:r>
            <w:r w:rsidRPr="119FD82B">
              <w:rPr>
                <w:rFonts w:ascii="Arial"/>
              </w:rPr>
              <w:t>structured.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AF958F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095D07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B42935C" w14:textId="77777777" w:rsidR="00DB0EB8" w:rsidRPr="00173B8E" w:rsidRDefault="00DB0EB8" w:rsidP="0013441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41C04A5" w14:textId="77777777" w:rsidR="00DB0EB8" w:rsidRPr="00173B8E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4-6</w:t>
            </w:r>
          </w:p>
        </w:tc>
        <w:tc>
          <w:tcPr>
            <w:tcW w:w="6521" w:type="dxa"/>
            <w:vMerge/>
          </w:tcPr>
          <w:p w14:paraId="61EAE7B6" w14:textId="77777777" w:rsidR="00DB0EB8" w:rsidRDefault="00DB0EB8" w:rsidP="00134417"/>
        </w:tc>
      </w:tr>
      <w:tr w:rsidR="00DB0EB8" w14:paraId="3E2B6E78" w14:textId="77777777" w:rsidTr="00134417">
        <w:trPr>
          <w:trHeight w:hRule="exact" w:val="1141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B47B4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41A8BB9" w14:textId="77777777" w:rsidR="00DB0EB8" w:rsidRPr="00173B8E" w:rsidRDefault="00DB0EB8" w:rsidP="001344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96F0F0D" w14:textId="77777777" w:rsidR="00DB0EB8" w:rsidRPr="00173B8E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A12D35" w14:textId="77777777" w:rsidR="00DB0EB8" w:rsidRDefault="00DB0EB8" w:rsidP="00DB0EB8">
            <w:pPr>
              <w:pStyle w:val="TableParagraph"/>
              <w:numPr>
                <w:ilvl w:val="0"/>
                <w:numId w:val="6"/>
              </w:numPr>
              <w:ind w:right="140"/>
              <w:rPr>
                <w:rFonts w:ascii="Arial" w:eastAsia="Arial" w:hAnsi="Arial" w:cs="Arial"/>
              </w:rPr>
            </w:pPr>
            <w:r w:rsidRPr="119FD82B">
              <w:rPr>
                <w:rFonts w:ascii="Arial"/>
              </w:rPr>
              <w:t>Inadequate articulation of the design of the solution so that</w:t>
            </w:r>
            <w:r w:rsidRPr="119FD82B">
              <w:rPr>
                <w:rFonts w:ascii="Arial"/>
                <w:spacing w:val="-18"/>
              </w:rPr>
              <w:t xml:space="preserve"> </w:t>
            </w:r>
            <w:r w:rsidRPr="119FD82B">
              <w:rPr>
                <w:rFonts w:ascii="Arial"/>
              </w:rPr>
              <w:t>it is difficult to obtain a picture of how the</w:t>
            </w:r>
            <w:r w:rsidRPr="119FD82B">
              <w:rPr>
                <w:rFonts w:ascii="Arial"/>
                <w:spacing w:val="-18"/>
              </w:rPr>
              <w:t xml:space="preserve"> </w:t>
            </w:r>
            <w:r w:rsidRPr="119FD82B">
              <w:rPr>
                <w:rFonts w:ascii="Arial"/>
              </w:rPr>
              <w:t>solution/investigation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is to be structured/is structured without resorting to</w:t>
            </w:r>
            <w:r w:rsidRPr="119FD82B">
              <w:rPr>
                <w:rFonts w:ascii="Arial"/>
                <w:spacing w:val="-13"/>
              </w:rPr>
              <w:t xml:space="preserve"> </w:t>
            </w:r>
            <w:r w:rsidRPr="119FD82B">
              <w:rPr>
                <w:rFonts w:ascii="Arial"/>
              </w:rPr>
              <w:t>looking directly at the programmed</w:t>
            </w:r>
            <w:r w:rsidRPr="119FD82B">
              <w:rPr>
                <w:rFonts w:ascii="Arial"/>
                <w:spacing w:val="-14"/>
              </w:rPr>
              <w:t xml:space="preserve"> </w:t>
            </w:r>
            <w:r w:rsidRPr="119FD82B">
              <w:rPr>
                <w:rFonts w:ascii="Arial"/>
              </w:rPr>
              <w:t>solution.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008AB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96DB9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2A337BD" w14:textId="77777777" w:rsidR="00DB0EB8" w:rsidRPr="00173B8E" w:rsidRDefault="00DB0EB8" w:rsidP="001344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A9E05DB" w14:textId="77777777" w:rsidR="00DB0EB8" w:rsidRPr="00173B8E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1-3</w:t>
            </w:r>
          </w:p>
        </w:tc>
        <w:tc>
          <w:tcPr>
            <w:tcW w:w="6521" w:type="dxa"/>
            <w:vMerge/>
          </w:tcPr>
          <w:p w14:paraId="2B53853E" w14:textId="77777777" w:rsidR="00DB0EB8" w:rsidRDefault="00DB0EB8" w:rsidP="00134417"/>
        </w:tc>
      </w:tr>
      <w:tr w:rsidR="00DB0EB8" w14:paraId="6749001E" w14:textId="77777777" w:rsidTr="00134417">
        <w:trPr>
          <w:trHeight w:hRule="exact" w:val="264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9CE5B" w14:textId="77777777" w:rsidR="00DB0EB8" w:rsidRDefault="00DB0EB8" w:rsidP="00134417"/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E4DF3" w14:textId="77777777" w:rsidR="00DB0EB8" w:rsidRDefault="00DB0EB8" w:rsidP="00134417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15BC3" w14:textId="77777777" w:rsidR="00DB0EB8" w:rsidRDefault="00DB0EB8" w:rsidP="00134417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A24AE" w14:textId="77777777" w:rsidR="00DB0EB8" w:rsidRPr="00173B8E" w:rsidRDefault="00DB0EB8" w:rsidP="00134417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33DDCB6" w14:textId="77777777" w:rsidR="00DB0EB8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76965C1B" w14:textId="77777777" w:rsidR="00DB0EB8" w:rsidRDefault="00DB0EB8" w:rsidP="00DB0EB8">
      <w:pPr>
        <w:spacing w:line="248" w:lineRule="exact"/>
        <w:rPr>
          <w:rFonts w:ascii="Arial" w:eastAsia="Arial" w:hAnsi="Arial" w:cs="Arial"/>
        </w:rPr>
        <w:sectPr w:rsidR="00DB0EB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01587684" w14:textId="77777777" w:rsidR="00DB0EB8" w:rsidRDefault="00DB0EB8" w:rsidP="00DB0EB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155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6732"/>
        <w:gridCol w:w="639"/>
        <w:gridCol w:w="567"/>
        <w:gridCol w:w="7261"/>
      </w:tblGrid>
      <w:tr w:rsidR="00DB0EB8" w14:paraId="30A4984A" w14:textId="77777777" w:rsidTr="00134417">
        <w:trPr>
          <w:trHeight w:hRule="exact" w:val="264"/>
        </w:trPr>
        <w:tc>
          <w:tcPr>
            <w:tcW w:w="155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9C75F6D" w14:textId="77777777" w:rsidR="00DB0EB8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DB0EB8" w14:paraId="2AE77BF7" w14:textId="77777777" w:rsidTr="00134417">
        <w:trPr>
          <w:trHeight w:hRule="exact" w:val="266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5731CF6" w14:textId="77777777" w:rsidR="00DB0EB8" w:rsidRPr="00173B8E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C2AC72F" w14:textId="77777777" w:rsidR="00DB0EB8" w:rsidRPr="00173B8E" w:rsidRDefault="00DB0EB8" w:rsidP="00134417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0282A4B" w14:textId="77777777" w:rsidR="00DB0EB8" w:rsidRPr="00173B8E" w:rsidRDefault="00DB0EB8" w:rsidP="00134417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FEB5F62" w14:textId="77777777" w:rsidR="00DB0EB8" w:rsidRPr="00173B8E" w:rsidRDefault="00DB0EB8" w:rsidP="00134417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m</w:t>
            </w:r>
            <w:r w:rsidRPr="00173B8E">
              <w:rPr>
                <w:rFonts w:ascii="Arial"/>
                <w:b/>
                <w:sz w:val="16"/>
                <w:szCs w:val="16"/>
              </w:rPr>
              <w:t>ark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3B6E7CD" w14:textId="77777777" w:rsidR="00DB0EB8" w:rsidRPr="00173B8E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DB0EB8" w14:paraId="36078866" w14:textId="77777777" w:rsidTr="00134417">
        <w:trPr>
          <w:trHeight w:hRule="exact" w:val="934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7A11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AD68EA8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42B8A83" w14:textId="77777777" w:rsidR="00DB0EB8" w:rsidRPr="00173B8E" w:rsidRDefault="00DB0EB8" w:rsidP="0013441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56DA85F" w14:textId="77777777" w:rsidR="00DB0EB8" w:rsidRPr="00173B8E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03BF" w14:textId="77777777" w:rsidR="00DB0EB8" w:rsidRDefault="00DB0EB8" w:rsidP="00DB0EB8">
            <w:pPr>
              <w:pStyle w:val="TableParagraph"/>
              <w:numPr>
                <w:ilvl w:val="0"/>
                <w:numId w:val="6"/>
              </w:numPr>
              <w:ind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A system that meets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C248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FC6D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5A6CB3F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AD00E39" w14:textId="77777777" w:rsidR="00DB0EB8" w:rsidRPr="00173B8E" w:rsidRDefault="00DB0EB8" w:rsidP="0013441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ABE6E7C" w14:textId="77777777" w:rsidR="00DB0EB8" w:rsidRPr="00173B8E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11-15</w:t>
            </w:r>
          </w:p>
        </w:tc>
        <w:tc>
          <w:tcPr>
            <w:tcW w:w="7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A1535A" w14:textId="77777777" w:rsidR="00DB0EB8" w:rsidRDefault="00DB0EB8" w:rsidP="00134417"/>
        </w:tc>
      </w:tr>
      <w:tr w:rsidR="00DB0EB8" w14:paraId="6F740CA0" w14:textId="77777777" w:rsidTr="00134417">
        <w:trPr>
          <w:trHeight w:hRule="exact" w:val="847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8FB0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57D3C97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08A24AE" w14:textId="77777777" w:rsidR="00DB0EB8" w:rsidRPr="00173B8E" w:rsidRDefault="00DB0EB8" w:rsidP="0013441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EADE70D" w14:textId="77777777" w:rsidR="00DB0EB8" w:rsidRPr="00173B8E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AE47" w14:textId="77777777" w:rsidR="00DB0EB8" w:rsidRDefault="00DB0EB8" w:rsidP="00DB0EB8">
            <w:pPr>
              <w:pStyle w:val="TableParagraph"/>
              <w:numPr>
                <w:ilvl w:val="0"/>
                <w:numId w:val="6"/>
              </w:numPr>
              <w:ind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7C7D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7EB5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B00CD0B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8C6F4B6" w14:textId="77777777" w:rsidR="00DB0EB8" w:rsidRPr="00173B8E" w:rsidRDefault="00DB0EB8" w:rsidP="00134417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3A6E286" w14:textId="77777777" w:rsidR="00DB0EB8" w:rsidRPr="00173B8E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6-10</w:t>
            </w:r>
          </w:p>
        </w:tc>
        <w:tc>
          <w:tcPr>
            <w:tcW w:w="72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4D2AEA" w14:textId="77777777" w:rsidR="00DB0EB8" w:rsidRDefault="00DB0EB8" w:rsidP="00134417"/>
        </w:tc>
      </w:tr>
      <w:tr w:rsidR="00DB0EB8" w14:paraId="78BC2B9B" w14:textId="77777777" w:rsidTr="00134417">
        <w:trPr>
          <w:trHeight w:hRule="exact" w:val="717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4A1D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5C91B45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F27ECA6" w14:textId="77777777" w:rsidR="00DB0EB8" w:rsidRPr="00173B8E" w:rsidRDefault="00DB0EB8" w:rsidP="0013441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9AE7A31" w14:textId="77777777" w:rsidR="00DB0EB8" w:rsidRPr="00173B8E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27421" w14:textId="77777777" w:rsidR="00DB0EB8" w:rsidRDefault="00DB0EB8" w:rsidP="00DB0EB8">
            <w:pPr>
              <w:pStyle w:val="TableParagraph"/>
              <w:numPr>
                <w:ilvl w:val="0"/>
                <w:numId w:val="6"/>
              </w:numPr>
              <w:spacing w:before="2" w:line="252" w:lineRule="exact"/>
              <w:ind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F705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5D45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E5913FA" w14:textId="77777777" w:rsidR="00DB0EB8" w:rsidRPr="00173B8E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A605E06" w14:textId="77777777" w:rsidR="00DB0EB8" w:rsidRPr="00173B8E" w:rsidRDefault="00DB0EB8" w:rsidP="0013441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E03DDEE" w14:textId="77777777" w:rsidR="00DB0EB8" w:rsidRPr="00173B8E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1-5</w:t>
            </w:r>
          </w:p>
        </w:tc>
        <w:tc>
          <w:tcPr>
            <w:tcW w:w="7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AD75" w14:textId="77777777" w:rsidR="00DB0EB8" w:rsidRDefault="00DB0EB8" w:rsidP="00134417"/>
        </w:tc>
      </w:tr>
      <w:tr w:rsidR="00DB0EB8" w14:paraId="641EB367" w14:textId="77777777" w:rsidTr="00134417">
        <w:trPr>
          <w:trHeight w:hRule="exact" w:val="266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CBCC" w14:textId="77777777" w:rsidR="00DB0EB8" w:rsidRDefault="00DB0EB8" w:rsidP="00134417"/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3FEE" w14:textId="77777777" w:rsidR="00DB0EB8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59BE" w14:textId="77777777" w:rsidR="00DB0EB8" w:rsidRDefault="00DB0EB8" w:rsidP="00134417">
            <w:pPr>
              <w:pStyle w:val="TableParagraph"/>
              <w:ind w:left="105"/>
              <w:rPr>
                <w:rFonts w:asci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7E0D" w14:textId="77777777" w:rsidR="00DB0EB8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920A31F" w14:textId="77777777" w:rsidR="00DB0EB8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08D559C7" w14:textId="77777777" w:rsidR="00DB0EB8" w:rsidRDefault="00DB0EB8" w:rsidP="00DB0EB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7BE1D538" w14:textId="77777777" w:rsidR="00DB0EB8" w:rsidRDefault="00DB0EB8" w:rsidP="00DB0EB8">
      <w:pPr>
        <w:pStyle w:val="Heading1"/>
        <w:ind w:right="196"/>
        <w:rPr>
          <w:b w:val="0"/>
          <w:bCs w:val="0"/>
        </w:rPr>
      </w:pPr>
      <w:r>
        <w:t>NOTES:</w:t>
      </w:r>
    </w:p>
    <w:p w14:paraId="21BDD2CF" w14:textId="77777777" w:rsidR="00DB0EB8" w:rsidRPr="00F440A7" w:rsidRDefault="00DB0EB8" w:rsidP="00DB0EB8">
      <w:pPr>
        <w:pStyle w:val="BodyText"/>
        <w:spacing w:before="4"/>
        <w:ind w:right="196"/>
        <w:rPr>
          <w:b/>
          <w:bCs/>
          <w:sz w:val="28"/>
          <w:szCs w:val="28"/>
        </w:rPr>
      </w:pPr>
      <w:r w:rsidRPr="00F440A7">
        <w:rPr>
          <w:b/>
          <w:bCs/>
          <w:sz w:val="28"/>
          <w:szCs w:val="28"/>
        </w:rPr>
        <w:t>Completeness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is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not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only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about how</w:t>
      </w:r>
      <w:r w:rsidRPr="00F440A7">
        <w:rPr>
          <w:b/>
          <w:bCs/>
          <w:spacing w:val="-5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well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solution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meets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the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objectives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set by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the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student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but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also what an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expected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technical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solution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might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 xml:space="preserve">perform for </w:t>
      </w:r>
      <w:r>
        <w:rPr>
          <w:b/>
          <w:bCs/>
          <w:sz w:val="28"/>
          <w:szCs w:val="28"/>
        </w:rPr>
        <w:t>the</w:t>
      </w:r>
      <w:r w:rsidRPr="00F440A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solution of the problem</w:t>
      </w:r>
      <w:r w:rsidRPr="00F440A7">
        <w:rPr>
          <w:b/>
          <w:bCs/>
          <w:sz w:val="28"/>
          <w:szCs w:val="28"/>
        </w:rPr>
        <w:t>.</w:t>
      </w:r>
    </w:p>
    <w:p w14:paraId="0A4D26A5" w14:textId="77777777" w:rsidR="00DB0EB8" w:rsidRDefault="00DB0EB8" w:rsidP="00DB0EB8">
      <w:pPr>
        <w:sectPr w:rsidR="00DB0EB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4CD03A71" w14:textId="77777777" w:rsidR="00DB0EB8" w:rsidRDefault="00DB0EB8" w:rsidP="00DB0EB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15522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594"/>
        <w:gridCol w:w="636"/>
        <w:gridCol w:w="708"/>
        <w:gridCol w:w="7122"/>
      </w:tblGrid>
      <w:tr w:rsidR="00DB0EB8" w14:paraId="3372D24F" w14:textId="77777777" w:rsidTr="00134417">
        <w:trPr>
          <w:trHeight w:hRule="exact" w:val="295"/>
        </w:trPr>
        <w:tc>
          <w:tcPr>
            <w:tcW w:w="15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B5EEB39" w14:textId="77777777" w:rsidR="00DB0EB8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DB0EB8" w14:paraId="3DE4293D" w14:textId="77777777" w:rsidTr="00134417">
        <w:trPr>
          <w:trHeight w:hRule="exact" w:val="278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6FAEA0E" w14:textId="77777777" w:rsidR="00DB0EB8" w:rsidRPr="004B3468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2F1EE41" w14:textId="77777777" w:rsidR="00DB0EB8" w:rsidRPr="004B3468" w:rsidRDefault="00DB0EB8" w:rsidP="00134417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64E2548" w14:textId="77777777" w:rsidR="00DB0EB8" w:rsidRPr="004B3468" w:rsidRDefault="00DB0EB8" w:rsidP="00134417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EF903C3" w14:textId="77777777" w:rsidR="00DB0EB8" w:rsidRPr="004B3468" w:rsidRDefault="00DB0EB8" w:rsidP="00134417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m</w:t>
            </w:r>
            <w:r w:rsidRPr="004B3468">
              <w:rPr>
                <w:rFonts w:ascii="Arial"/>
                <w:b/>
                <w:sz w:val="16"/>
                <w:szCs w:val="16"/>
              </w:rPr>
              <w:t>ark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2122A0D" w14:textId="77777777" w:rsidR="00DB0EB8" w:rsidRPr="004B3468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DB0EB8" w14:paraId="510E6B80" w14:textId="77777777" w:rsidTr="00134417">
        <w:trPr>
          <w:trHeight w:hRule="exact" w:val="2035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CE04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54026CE2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7C17F6A2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E5DB191" w14:textId="77777777" w:rsidR="00DB0EB8" w:rsidRPr="004B3468" w:rsidRDefault="00DB0EB8" w:rsidP="00134417">
            <w:pPr>
              <w:pStyle w:val="TableParagraph"/>
              <w:spacing w:before="126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E650" w14:textId="77777777" w:rsidR="00DB0EB8" w:rsidRDefault="00DB0EB8" w:rsidP="00DB0EB8">
            <w:pPr>
              <w:pStyle w:val="TableParagraph"/>
              <w:numPr>
                <w:ilvl w:val="0"/>
                <w:numId w:val="6"/>
              </w:numPr>
              <w:spacing w:before="2" w:line="237" w:lineRule="auto"/>
              <w:ind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the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</w:rPr>
              <w:t>at the end of this document.</w:t>
            </w:r>
          </w:p>
          <w:p w14:paraId="4B9D4E59" w14:textId="77777777" w:rsidR="00DB0EB8" w:rsidRDefault="00DB0EB8" w:rsidP="00DB0EB8">
            <w:pPr>
              <w:pStyle w:val="TableParagraph"/>
              <w:numPr>
                <w:ilvl w:val="0"/>
                <w:numId w:val="6"/>
              </w:numPr>
              <w:spacing w:before="4"/>
              <w:ind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8A84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D029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4BF5F14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CAF6639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0FF15806" w14:textId="77777777" w:rsidR="00DB0EB8" w:rsidRPr="004B3468" w:rsidRDefault="00DB0EB8" w:rsidP="00134417">
            <w:pPr>
              <w:pStyle w:val="TableParagraph"/>
              <w:spacing w:before="126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19-27</w:t>
            </w:r>
          </w:p>
        </w:tc>
        <w:tc>
          <w:tcPr>
            <w:tcW w:w="71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CAA450" w14:textId="77777777" w:rsidR="00DB0EB8" w:rsidRDefault="00DB0EB8" w:rsidP="00134417"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STUDENTS: make sure you highlight the techniques you have used in the table at the end of this document.</w:t>
            </w:r>
          </w:p>
        </w:tc>
      </w:tr>
      <w:tr w:rsidR="00DB0EB8" w14:paraId="17643BBA" w14:textId="77777777" w:rsidTr="00134417">
        <w:trPr>
          <w:trHeight w:hRule="exact" w:val="2258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F08E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569F565F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9C14BBC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4783413D" w14:textId="77777777" w:rsidR="00DB0EB8" w:rsidRPr="004B3468" w:rsidRDefault="00DB0EB8" w:rsidP="00134417">
            <w:pPr>
              <w:pStyle w:val="TableParagraph"/>
              <w:spacing w:before="7"/>
              <w:rPr>
                <w:rFonts w:ascii="Arial" w:eastAsia="Arial" w:hAnsi="Arial" w:cs="Arial"/>
                <w:sz w:val="16"/>
                <w:szCs w:val="16"/>
              </w:rPr>
            </w:pPr>
          </w:p>
          <w:p w14:paraId="116AA81D" w14:textId="77777777" w:rsidR="00DB0EB8" w:rsidRPr="004B3468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02A0A" w14:textId="77777777" w:rsidR="00DB0EB8" w:rsidRDefault="00DB0EB8" w:rsidP="00DB0EB8">
            <w:pPr>
              <w:pStyle w:val="TableParagraph"/>
              <w:numPr>
                <w:ilvl w:val="0"/>
                <w:numId w:val="6"/>
              </w:numPr>
              <w:spacing w:before="2" w:line="237" w:lineRule="auto"/>
              <w:ind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the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</w:rPr>
              <w:t>at the end of this document.</w:t>
            </w:r>
          </w:p>
          <w:p w14:paraId="3E19A2BE" w14:textId="77777777" w:rsidR="00DB0EB8" w:rsidRDefault="00DB0EB8" w:rsidP="00DB0EB8">
            <w:pPr>
              <w:pStyle w:val="TableParagraph"/>
              <w:numPr>
                <w:ilvl w:val="0"/>
                <w:numId w:val="6"/>
              </w:numPr>
              <w:ind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1615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1346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EC930C9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27614605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59C7EDBB" w14:textId="77777777" w:rsidR="00DB0EB8" w:rsidRPr="004B3468" w:rsidRDefault="00DB0EB8" w:rsidP="00134417">
            <w:pPr>
              <w:pStyle w:val="TableParagraph"/>
              <w:spacing w:before="7"/>
              <w:rPr>
                <w:rFonts w:ascii="Arial" w:eastAsia="Arial" w:hAnsi="Arial" w:cs="Arial"/>
                <w:sz w:val="16"/>
                <w:szCs w:val="16"/>
              </w:rPr>
            </w:pPr>
          </w:p>
          <w:p w14:paraId="65F7F673" w14:textId="77777777" w:rsidR="00DB0EB8" w:rsidRPr="004B3468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10-18</w:t>
            </w:r>
          </w:p>
        </w:tc>
        <w:tc>
          <w:tcPr>
            <w:tcW w:w="71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B6799C" w14:textId="77777777" w:rsidR="00DB0EB8" w:rsidRDefault="00DB0EB8" w:rsidP="00134417"/>
        </w:tc>
      </w:tr>
      <w:tr w:rsidR="00DB0EB8" w14:paraId="240AFC43" w14:textId="77777777" w:rsidTr="00134417">
        <w:trPr>
          <w:trHeight w:hRule="exact" w:val="1781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1154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329BDA6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535D6624" w14:textId="77777777" w:rsidR="00DB0EB8" w:rsidRPr="004B3468" w:rsidRDefault="00DB0EB8" w:rsidP="00134417">
            <w:pPr>
              <w:pStyle w:val="TableParagraph"/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</w:p>
          <w:p w14:paraId="41244EF1" w14:textId="77777777" w:rsidR="00DB0EB8" w:rsidRPr="004B3468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418E" w14:textId="77777777" w:rsidR="00DB0EB8" w:rsidRPr="00075078" w:rsidRDefault="00DB0EB8" w:rsidP="00DB0EB8">
            <w:pPr>
              <w:pStyle w:val="TableParagraph"/>
              <w:numPr>
                <w:ilvl w:val="0"/>
                <w:numId w:val="6"/>
              </w:numPr>
              <w:spacing w:before="2" w:line="237" w:lineRule="auto"/>
              <w:ind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the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</w:rPr>
              <w:t>at the end of this document.</w:t>
            </w:r>
          </w:p>
          <w:p w14:paraId="63E09B6E" w14:textId="77777777" w:rsidR="00DB0EB8" w:rsidRDefault="00DB0EB8" w:rsidP="00DB0EB8">
            <w:pPr>
              <w:pStyle w:val="TableParagraph"/>
              <w:numPr>
                <w:ilvl w:val="0"/>
                <w:numId w:val="6"/>
              </w:numPr>
              <w:ind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C9AA" w14:textId="77777777" w:rsidR="00DB0EB8" w:rsidRDefault="00DB0EB8" w:rsidP="00134417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5E84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9F6CD09" w14:textId="77777777" w:rsidR="00DB0EB8" w:rsidRPr="004B3468" w:rsidRDefault="00DB0EB8" w:rsidP="00134417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C24BF5E" w14:textId="77777777" w:rsidR="00DB0EB8" w:rsidRPr="004B3468" w:rsidRDefault="00DB0EB8" w:rsidP="00134417">
            <w:pPr>
              <w:pStyle w:val="TableParagraph"/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</w:p>
          <w:p w14:paraId="68CE3E9B" w14:textId="77777777" w:rsidR="00DB0EB8" w:rsidRPr="004B3468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1-9</w:t>
            </w:r>
          </w:p>
        </w:tc>
        <w:tc>
          <w:tcPr>
            <w:tcW w:w="71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A8C2" w14:textId="77777777" w:rsidR="00DB0EB8" w:rsidRDefault="00DB0EB8" w:rsidP="00134417"/>
        </w:tc>
      </w:tr>
      <w:tr w:rsidR="00DB0EB8" w14:paraId="08134488" w14:textId="77777777" w:rsidTr="00134417">
        <w:trPr>
          <w:trHeight w:hRule="exact" w:val="264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4B63" w14:textId="77777777" w:rsidR="00DB0EB8" w:rsidRDefault="00DB0EB8" w:rsidP="00134417"/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05E2" w14:textId="77777777" w:rsidR="00DB0EB8" w:rsidRDefault="00DB0EB8" w:rsidP="00134417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7EAD" w14:textId="77777777" w:rsidR="00DB0EB8" w:rsidRDefault="00DB0EB8" w:rsidP="00134417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88F0" w14:textId="77777777" w:rsidR="00DB0EB8" w:rsidRPr="004B3468" w:rsidRDefault="00DB0EB8" w:rsidP="00134417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1515413" w14:textId="77777777" w:rsidR="00DB0EB8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6638D0E6" w14:textId="77777777" w:rsidR="00DB0EB8" w:rsidRDefault="00DB0EB8" w:rsidP="00DB0EB8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14:paraId="2CB2E9F0" w14:textId="77777777" w:rsidR="00DB0EB8" w:rsidRPr="00075078" w:rsidRDefault="00DB0EB8" w:rsidP="00DB0EB8">
      <w:pPr>
        <w:pStyle w:val="BodyText"/>
        <w:spacing w:line="252" w:lineRule="exact"/>
        <w:ind w:right="196"/>
        <w:rPr>
          <w:sz w:val="24"/>
          <w:szCs w:val="24"/>
        </w:rPr>
      </w:pPr>
      <w:r w:rsidRPr="00075078">
        <w:rPr>
          <w:sz w:val="24"/>
          <w:szCs w:val="24"/>
        </w:rPr>
        <w:t>The mark to be awarded, within the level, should be decided upon using these</w:t>
      </w:r>
      <w:r w:rsidRPr="00075078">
        <w:rPr>
          <w:spacing w:val="-32"/>
          <w:sz w:val="24"/>
          <w:szCs w:val="24"/>
        </w:rPr>
        <w:t xml:space="preserve"> </w:t>
      </w:r>
      <w:r w:rsidRPr="00075078">
        <w:rPr>
          <w:sz w:val="24"/>
          <w:szCs w:val="24"/>
        </w:rPr>
        <w:t>factors:</w:t>
      </w:r>
    </w:p>
    <w:p w14:paraId="66C5629E" w14:textId="77777777" w:rsidR="00DB0EB8" w:rsidRPr="00075078" w:rsidRDefault="00DB0EB8" w:rsidP="00DB0EB8">
      <w:pPr>
        <w:pStyle w:val="ListParagraph"/>
        <w:numPr>
          <w:ilvl w:val="0"/>
          <w:numId w:val="2"/>
        </w:numPr>
        <w:tabs>
          <w:tab w:val="left" w:pos="933"/>
        </w:tabs>
        <w:spacing w:line="252" w:lineRule="exact"/>
        <w:ind w:right="196"/>
        <w:contextualSpacing w:val="0"/>
        <w:rPr>
          <w:rFonts w:ascii="Arial" w:eastAsia="Arial" w:hAnsi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extent to which the criteria for the level have been</w:t>
      </w:r>
      <w:r w:rsidRPr="00075078">
        <w:rPr>
          <w:rFonts w:ascii="Arial"/>
          <w:spacing w:val="-12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achieved</w:t>
      </w:r>
    </w:p>
    <w:p w14:paraId="3D653DB6" w14:textId="77777777" w:rsidR="00DB0EB8" w:rsidRPr="00075078" w:rsidRDefault="00DB0EB8" w:rsidP="00DB0EB8">
      <w:pPr>
        <w:pStyle w:val="ListParagraph"/>
        <w:numPr>
          <w:ilvl w:val="0"/>
          <w:numId w:val="2"/>
        </w:numPr>
        <w:tabs>
          <w:tab w:val="left" w:pos="933"/>
        </w:tabs>
        <w:spacing w:before="1" w:line="252" w:lineRule="exact"/>
        <w:ind w:right="196"/>
        <w:contextualSpacing w:val="0"/>
        <w:rPr>
          <w:rFonts w:ascii="Arial" w:eastAsia="Arial" w:hAnsi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quality of the coding style that the student has</w:t>
      </w:r>
      <w:r w:rsidRPr="00075078">
        <w:rPr>
          <w:rFonts w:ascii="Arial"/>
          <w:spacing w:val="-4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demonstrated</w:t>
      </w:r>
    </w:p>
    <w:p w14:paraId="6FFD41B0" w14:textId="77777777" w:rsidR="00DB0EB8" w:rsidRPr="00075078" w:rsidRDefault="00DB0EB8" w:rsidP="00DB0EB8">
      <w:pPr>
        <w:pStyle w:val="ListParagraph"/>
        <w:numPr>
          <w:ilvl w:val="0"/>
          <w:numId w:val="2"/>
        </w:numPr>
        <w:tabs>
          <w:tab w:val="left" w:pos="933"/>
        </w:tabs>
        <w:spacing w:line="252" w:lineRule="exact"/>
        <w:ind w:right="196"/>
        <w:contextualSpacing w:val="0"/>
        <w:rPr>
          <w:rFonts w:ascii="Arial" w:eastAsia="Arial" w:hAnsi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effectiveness of the</w:t>
      </w:r>
      <w:r w:rsidRPr="00075078">
        <w:rPr>
          <w:rFonts w:ascii="Arial"/>
          <w:spacing w:val="-5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solution.</w:t>
      </w:r>
    </w:p>
    <w:p w14:paraId="61CDDD38" w14:textId="77777777" w:rsidR="00DB0EB8" w:rsidRDefault="00DB0EB8" w:rsidP="00DB0EB8">
      <w:pPr>
        <w:sectPr w:rsidR="00DB0EB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31AC96EB" w14:textId="77777777" w:rsidR="00DB0EB8" w:rsidRDefault="00DB0EB8" w:rsidP="00DB0EB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154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592"/>
        <w:gridCol w:w="638"/>
        <w:gridCol w:w="708"/>
        <w:gridCol w:w="7020"/>
      </w:tblGrid>
      <w:tr w:rsidR="00DB0EB8" w14:paraId="72EC40D0" w14:textId="77777777" w:rsidTr="00134417">
        <w:trPr>
          <w:trHeight w:hRule="exact" w:val="263"/>
        </w:trPr>
        <w:tc>
          <w:tcPr>
            <w:tcW w:w="15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5268C96" w14:textId="77777777" w:rsidR="00DB0EB8" w:rsidRDefault="00DB0EB8" w:rsidP="00134417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DB0EB8" w14:paraId="68FB5B5B" w14:textId="77777777" w:rsidTr="00134417">
        <w:trPr>
          <w:trHeight w:hRule="exact" w:val="264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C7F6219" w14:textId="77777777" w:rsidR="00DB0EB8" w:rsidRPr="004B3468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DE340B5" w14:textId="77777777" w:rsidR="00DB0EB8" w:rsidRPr="004B3468" w:rsidRDefault="00DB0EB8" w:rsidP="00134417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3641AF" w14:textId="77777777" w:rsidR="00DB0EB8" w:rsidRPr="004B3468" w:rsidRDefault="00DB0EB8" w:rsidP="00134417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682C000" w14:textId="77777777" w:rsidR="00DB0EB8" w:rsidRPr="004B3468" w:rsidRDefault="00DB0EB8" w:rsidP="00134417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10C8947" w14:textId="77777777" w:rsidR="00DB0EB8" w:rsidRPr="004B3468" w:rsidRDefault="00DB0EB8" w:rsidP="00134417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DB0EB8" w14:paraId="0901ADFB" w14:textId="77777777" w:rsidTr="00134417">
        <w:trPr>
          <w:trHeight w:hRule="exact" w:val="1526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A7D9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AEFF7FD" w14:textId="77777777" w:rsidR="00DB0EB8" w:rsidRPr="004B3468" w:rsidRDefault="00DB0EB8" w:rsidP="0013441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3097BAD" w14:textId="77777777" w:rsidR="00DB0EB8" w:rsidRPr="004B3468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82B9" w14:textId="77777777" w:rsidR="00DB0EB8" w:rsidRDefault="00DB0EB8" w:rsidP="00DB0EB8">
            <w:pPr>
              <w:pStyle w:val="TableParagraph"/>
              <w:numPr>
                <w:ilvl w:val="0"/>
                <w:numId w:val="7"/>
              </w:numPr>
              <w:ind w:left="357" w:right="666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DC2E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BCE8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397F535" w14:textId="77777777" w:rsidR="00DB0EB8" w:rsidRPr="004B3468" w:rsidRDefault="00DB0EB8" w:rsidP="0013441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7A6E5DF" w14:textId="77777777" w:rsidR="00DB0EB8" w:rsidRPr="004B3468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7-8</w:t>
            </w:r>
          </w:p>
        </w:tc>
        <w:tc>
          <w:tcPr>
            <w:tcW w:w="7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CD59FA" w14:textId="77777777" w:rsidR="00DB0EB8" w:rsidRDefault="00DB0EB8" w:rsidP="00134417"/>
        </w:tc>
      </w:tr>
      <w:tr w:rsidR="00DB0EB8" w14:paraId="3771A9BA" w14:textId="77777777" w:rsidTr="00134417">
        <w:trPr>
          <w:trHeight w:hRule="exact" w:val="1529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27B7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60C4D6E" w14:textId="77777777" w:rsidR="00DB0EB8" w:rsidRPr="004B3468" w:rsidRDefault="00DB0EB8" w:rsidP="001344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1034669" w14:textId="77777777" w:rsidR="00DB0EB8" w:rsidRPr="004B3468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EEA1" w14:textId="77777777" w:rsidR="00DB0EB8" w:rsidRDefault="00DB0EB8" w:rsidP="00DB0EB8">
            <w:pPr>
              <w:pStyle w:val="TableParagraph"/>
              <w:numPr>
                <w:ilvl w:val="0"/>
                <w:numId w:val="7"/>
              </w:numPr>
              <w:ind w:left="357" w:right="213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make clear that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F7113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D6E4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A7DE5BD" w14:textId="77777777" w:rsidR="00DB0EB8" w:rsidRPr="004B3468" w:rsidRDefault="00DB0EB8" w:rsidP="001344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AE32F59" w14:textId="77777777" w:rsidR="00DB0EB8" w:rsidRPr="004B3468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5-6</w:t>
            </w:r>
          </w:p>
        </w:tc>
        <w:tc>
          <w:tcPr>
            <w:tcW w:w="7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9C18D7" w14:textId="77777777" w:rsidR="00DB0EB8" w:rsidRDefault="00DB0EB8" w:rsidP="00134417"/>
        </w:tc>
      </w:tr>
      <w:tr w:rsidR="00DB0EB8" w14:paraId="3355B9FF" w14:textId="77777777" w:rsidTr="00134417">
        <w:trPr>
          <w:trHeight w:hRule="exact" w:val="1020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891233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B8BE8E6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728624" w14:textId="77777777" w:rsidR="00DB0EB8" w:rsidRPr="004B3468" w:rsidRDefault="00DB0EB8" w:rsidP="0013441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190CA99" w14:textId="77777777" w:rsidR="00DB0EB8" w:rsidRPr="004B3468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  <w:p w14:paraId="5AB94046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E39E77" w14:textId="77777777" w:rsidR="00DB0EB8" w:rsidRPr="004B3468" w:rsidRDefault="00DB0EB8" w:rsidP="001344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A42F753" w14:textId="77777777" w:rsidR="00DB0EB8" w:rsidRPr="004B3468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F88D" w14:textId="77777777" w:rsidR="00DB0EB8" w:rsidRPr="00075078" w:rsidRDefault="00DB0EB8" w:rsidP="00DB0EB8">
            <w:pPr>
              <w:pStyle w:val="TableParagraph"/>
              <w:numPr>
                <w:ilvl w:val="0"/>
                <w:numId w:val="7"/>
              </w:numPr>
              <w:ind w:left="357" w:right="126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 xml:space="preserve">of moderately extensive </w:t>
            </w:r>
            <w:proofErr w:type="gramStart"/>
            <w:r>
              <w:rPr>
                <w:rFonts w:ascii="Arial"/>
              </w:rPr>
              <w:t>testing, but</w:t>
            </w:r>
            <w:proofErr w:type="gramEnd"/>
            <w:r>
              <w:rPr>
                <w:rFonts w:ascii="Arial"/>
              </w:rPr>
              <w:t xml:space="preserve">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2B6A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705474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264C2E7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E95ECCF" w14:textId="77777777" w:rsidR="00DB0EB8" w:rsidRPr="004B3468" w:rsidRDefault="00DB0EB8" w:rsidP="0013441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8AAB9AF" w14:textId="77777777" w:rsidR="00DB0EB8" w:rsidRPr="004B3468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3-4</w:t>
            </w:r>
          </w:p>
          <w:p w14:paraId="08A24B6A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533D701" w14:textId="77777777" w:rsidR="00DB0EB8" w:rsidRPr="004B3468" w:rsidRDefault="00DB0EB8" w:rsidP="001344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0CC35BA" w14:textId="77777777" w:rsidR="00DB0EB8" w:rsidRPr="004B3468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35FDC7" w14:textId="77777777" w:rsidR="00DB0EB8" w:rsidRDefault="00DB0EB8" w:rsidP="00134417"/>
        </w:tc>
      </w:tr>
      <w:tr w:rsidR="00DB0EB8" w14:paraId="25EA279D" w14:textId="77777777" w:rsidTr="00134417">
        <w:trPr>
          <w:trHeight w:hRule="exact" w:val="365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4B77" w14:textId="77777777" w:rsidR="00DB0EB8" w:rsidRPr="004B3468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20A6" w14:textId="77777777" w:rsidR="00DB0EB8" w:rsidRDefault="00DB0EB8" w:rsidP="00DB0EB8">
            <w:pPr>
              <w:pStyle w:val="TableParagraph"/>
              <w:numPr>
                <w:ilvl w:val="0"/>
                <w:numId w:val="7"/>
              </w:numPr>
              <w:spacing w:line="252" w:lineRule="exact"/>
              <w:ind w:left="357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4310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B6F3" w14:textId="77777777" w:rsidR="00DB0EB8" w:rsidRPr="004B3468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3EC0" w14:textId="77777777" w:rsidR="00DB0EB8" w:rsidRDefault="00DB0EB8" w:rsidP="00134417"/>
        </w:tc>
      </w:tr>
      <w:tr w:rsidR="00DB0EB8" w14:paraId="74D36A67" w14:textId="77777777" w:rsidTr="00134417">
        <w:trPr>
          <w:trHeight w:hRule="exact" w:val="913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FE800A" w14:textId="77777777" w:rsidR="00DB0EB8" w:rsidRDefault="00DB0EB8" w:rsidP="00134417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882B67C" w14:textId="77777777" w:rsidR="00DB0EB8" w:rsidRDefault="00DB0EB8" w:rsidP="00134417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99F6506" w14:textId="77777777" w:rsidR="00DB0EB8" w:rsidRDefault="00DB0EB8" w:rsidP="00134417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2F376F1" w14:textId="77777777" w:rsidR="00DB0EB8" w:rsidRDefault="00DB0EB8" w:rsidP="00134417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126B445" w14:textId="77777777" w:rsidR="00DB0EB8" w:rsidRDefault="00DB0EB8" w:rsidP="00134417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4DEA829" w14:textId="77777777" w:rsidR="00DB0EB8" w:rsidRDefault="00DB0EB8" w:rsidP="00134417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CE618B8" w14:textId="77777777" w:rsidR="00DB0EB8" w:rsidRPr="004B3468" w:rsidRDefault="00DB0EB8" w:rsidP="00134417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0D01" w14:textId="77777777" w:rsidR="00DB0EB8" w:rsidRPr="00075078" w:rsidRDefault="00DB0EB8" w:rsidP="00DB0EB8">
            <w:pPr>
              <w:pStyle w:val="TableParagraph"/>
              <w:numPr>
                <w:ilvl w:val="0"/>
                <w:numId w:val="7"/>
              </w:numPr>
              <w:ind w:left="357" w:right="677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C81C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B3D7D3" w14:textId="77777777" w:rsidR="00DB0EB8" w:rsidRDefault="00DB0EB8" w:rsidP="0013441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546BAB05" w14:textId="77777777" w:rsidR="00DB0EB8" w:rsidRDefault="00DB0EB8" w:rsidP="0013441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418CB1EA" w14:textId="77777777" w:rsidR="00DB0EB8" w:rsidRDefault="00DB0EB8" w:rsidP="0013441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4D922258" w14:textId="77777777" w:rsidR="00DB0EB8" w:rsidRDefault="00DB0EB8" w:rsidP="00134417">
            <w:pPr>
              <w:pStyle w:val="TableParagraph"/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1-3</w:t>
            </w:r>
          </w:p>
          <w:p w14:paraId="7A3C569E" w14:textId="77777777" w:rsidR="00DB0EB8" w:rsidRDefault="00DB0EB8" w:rsidP="0013441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77D3E4A1" w14:textId="77777777" w:rsidR="00DB0EB8" w:rsidRDefault="00DB0EB8" w:rsidP="0013441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16F6F0CC" w14:textId="77777777" w:rsidR="00DB0EB8" w:rsidRDefault="00DB0EB8" w:rsidP="0013441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1A8082C6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1-2</w:t>
            </w:r>
          </w:p>
        </w:tc>
        <w:tc>
          <w:tcPr>
            <w:tcW w:w="7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B667" w14:textId="77777777" w:rsidR="00DB0EB8" w:rsidRDefault="00DB0EB8" w:rsidP="00134417"/>
        </w:tc>
      </w:tr>
      <w:tr w:rsidR="00DB0EB8" w14:paraId="4A5B9461" w14:textId="77777777" w:rsidTr="00134417">
        <w:trPr>
          <w:trHeight w:hRule="exact" w:val="322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DB37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B91B" w14:textId="77777777" w:rsidR="00DB0EB8" w:rsidRDefault="00DB0EB8" w:rsidP="00DB0EB8">
            <w:pPr>
              <w:pStyle w:val="TableParagraph"/>
              <w:numPr>
                <w:ilvl w:val="0"/>
                <w:numId w:val="7"/>
              </w:numPr>
              <w:ind w:left="357" w:right="677" w:hanging="357"/>
              <w:rPr>
                <w:rFonts w:ascii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F87C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5EF3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6912" w14:textId="77777777" w:rsidR="00DB0EB8" w:rsidRDefault="00DB0EB8" w:rsidP="00134417"/>
        </w:tc>
      </w:tr>
      <w:tr w:rsidR="00DB0EB8" w14:paraId="403318D6" w14:textId="77777777" w:rsidTr="00134417">
        <w:trPr>
          <w:trHeight w:hRule="exact" w:val="262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39F6" w14:textId="77777777" w:rsidR="00DB0EB8" w:rsidRDefault="00DB0EB8" w:rsidP="00134417"/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5B58" w14:textId="77777777" w:rsidR="00DB0EB8" w:rsidRDefault="00DB0EB8" w:rsidP="00134417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3C07" w14:textId="77777777" w:rsidR="00DB0EB8" w:rsidRDefault="00DB0EB8" w:rsidP="00134417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8922A" w14:textId="77777777" w:rsidR="00DB0EB8" w:rsidRPr="004B3468" w:rsidRDefault="00DB0EB8" w:rsidP="00134417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DC22E2" w14:textId="77777777" w:rsidR="00DB0EB8" w:rsidRDefault="00DB0EB8" w:rsidP="00134417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034C9054" w14:textId="77777777" w:rsidR="00DB0EB8" w:rsidRDefault="00DB0EB8" w:rsidP="00DB0EB8">
      <w:pPr>
        <w:spacing w:line="248" w:lineRule="exact"/>
        <w:rPr>
          <w:rFonts w:ascii="Arial" w:eastAsia="Arial" w:hAnsi="Arial" w:cs="Arial"/>
        </w:rPr>
        <w:sectPr w:rsidR="00DB0EB8">
          <w:pgSz w:w="16840" w:h="11910" w:orient="landscape"/>
          <w:pgMar w:top="1040" w:right="1020" w:bottom="700" w:left="920" w:header="0" w:footer="510" w:gutter="0"/>
          <w:cols w:space="720"/>
        </w:sectPr>
      </w:pPr>
    </w:p>
    <w:p w14:paraId="2B499E0A" w14:textId="77777777" w:rsidR="00DB0EB8" w:rsidRDefault="00DB0EB8" w:rsidP="00DB0EB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154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663"/>
        <w:gridCol w:w="567"/>
        <w:gridCol w:w="567"/>
        <w:gridCol w:w="7161"/>
      </w:tblGrid>
      <w:tr w:rsidR="00DB0EB8" w14:paraId="46AB6867" w14:textId="77777777" w:rsidTr="00134417">
        <w:trPr>
          <w:trHeight w:hRule="exact" w:val="264"/>
        </w:trPr>
        <w:tc>
          <w:tcPr>
            <w:tcW w:w="15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240AFF7" w14:textId="77777777" w:rsidR="00DB0EB8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DB0EB8" w14:paraId="4A0BD5AB" w14:textId="77777777" w:rsidTr="00134417">
        <w:trPr>
          <w:trHeight w:hRule="exact" w:val="262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8D110CF" w14:textId="77777777" w:rsidR="00DB0EB8" w:rsidRPr="004B3468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77EA36D" w14:textId="77777777" w:rsidR="00DB0EB8" w:rsidRPr="004B3468" w:rsidRDefault="00DB0EB8" w:rsidP="00134417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0505859" w14:textId="77777777" w:rsidR="00DB0EB8" w:rsidRPr="004B3468" w:rsidRDefault="00DB0EB8" w:rsidP="00134417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55A40AD" w14:textId="77777777" w:rsidR="00DB0EB8" w:rsidRPr="004B3468" w:rsidRDefault="00DB0EB8" w:rsidP="00134417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26FE75D" w14:textId="77777777" w:rsidR="00DB0EB8" w:rsidRPr="004B3468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DB0EB8" w14:paraId="41D3973B" w14:textId="77777777" w:rsidTr="00134417">
        <w:trPr>
          <w:trHeight w:hRule="exact" w:val="650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10D6C4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80BE847" w14:textId="77777777" w:rsidR="00DB0EB8" w:rsidRPr="004B3468" w:rsidRDefault="00DB0EB8" w:rsidP="001344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BDAEC24" w14:textId="77777777" w:rsidR="00DB0EB8" w:rsidRPr="004B3468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2721" w14:textId="77777777" w:rsidR="00DB0EB8" w:rsidRPr="00663EEF" w:rsidRDefault="00DB0EB8" w:rsidP="00DB0EB8">
            <w:pPr>
              <w:pStyle w:val="TableParagraph"/>
              <w:numPr>
                <w:ilvl w:val="0"/>
                <w:numId w:val="7"/>
              </w:numPr>
              <w:ind w:left="357" w:right="119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Full consideration given to how well the outcome meets </w:t>
            </w:r>
            <w:proofErr w:type="gramStart"/>
            <w:r>
              <w:rPr>
                <w:rFonts w:ascii="Arial"/>
              </w:rPr>
              <w:t>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ED1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F9C0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936FBB7" w14:textId="77777777" w:rsidR="00DB0EB8" w:rsidRPr="004B3468" w:rsidRDefault="00DB0EB8" w:rsidP="001344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D636178" w14:textId="77777777" w:rsidR="00DB0EB8" w:rsidRPr="004B3468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71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9EDEBC" w14:textId="77777777" w:rsidR="00DB0EB8" w:rsidRDefault="00DB0EB8" w:rsidP="00134417"/>
        </w:tc>
      </w:tr>
      <w:tr w:rsidR="00DB0EB8" w14:paraId="4A857CFA" w14:textId="77777777" w:rsidTr="00134417">
        <w:trPr>
          <w:trHeight w:hRule="exact" w:val="1140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9077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23DC" w14:textId="77777777" w:rsidR="00DB0EB8" w:rsidRDefault="00DB0EB8" w:rsidP="00DB0EB8">
            <w:pPr>
              <w:pStyle w:val="TableParagraph"/>
              <w:numPr>
                <w:ilvl w:val="0"/>
                <w:numId w:val="7"/>
              </w:numPr>
              <w:ind w:left="357" w:right="119" w:hanging="357"/>
              <w:rPr>
                <w:rFonts w:ascii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realistic nature, </w:t>
            </w:r>
            <w:proofErr w:type="gramStart"/>
            <w:r>
              <w:rPr>
                <w:rFonts w:ascii="Arial"/>
              </w:rPr>
              <w:t>evaluated</w:t>
            </w:r>
            <w:proofErr w:type="gramEnd"/>
            <w:r>
              <w:rPr>
                <w:rFonts w:ascii="Arial"/>
              </w:rPr>
              <w:t xml:space="preserve">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87DC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F411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9FEE4B" w14:textId="77777777" w:rsidR="00DB0EB8" w:rsidRDefault="00DB0EB8" w:rsidP="00134417"/>
        </w:tc>
      </w:tr>
      <w:tr w:rsidR="00DB0EB8" w14:paraId="3E3E4FD2" w14:textId="77777777" w:rsidTr="00134417">
        <w:trPr>
          <w:trHeight w:hRule="exact" w:val="609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185277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620A2A9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D0CD196" w14:textId="77777777" w:rsidR="00DB0EB8" w:rsidRPr="004B3468" w:rsidRDefault="00DB0EB8" w:rsidP="0013441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FD13710" w14:textId="77777777" w:rsidR="00DB0EB8" w:rsidRPr="004B3468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5D44" w14:textId="77777777" w:rsidR="00DB0EB8" w:rsidRPr="00663EEF" w:rsidRDefault="00DB0EB8" w:rsidP="00DB0EB8">
            <w:pPr>
              <w:pStyle w:val="TableParagraph"/>
              <w:numPr>
                <w:ilvl w:val="0"/>
                <w:numId w:val="8"/>
              </w:numPr>
              <w:spacing w:line="242" w:lineRule="auto"/>
              <w:ind w:left="357" w:right="949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outcome meets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EE97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FE7B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C80969D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C1EEE62" w14:textId="77777777" w:rsidR="00DB0EB8" w:rsidRPr="004B3468" w:rsidRDefault="00DB0EB8" w:rsidP="0013441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9AC0E47" w14:textId="77777777" w:rsidR="00DB0EB8" w:rsidRPr="004B3468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AC8A30" w14:textId="77777777" w:rsidR="00DB0EB8" w:rsidRDefault="00DB0EB8" w:rsidP="00134417"/>
        </w:tc>
      </w:tr>
      <w:tr w:rsidR="00DB0EB8" w14:paraId="0988CBCB" w14:textId="77777777" w:rsidTr="00134417">
        <w:trPr>
          <w:trHeight w:hRule="exact" w:val="1781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F2D8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3437" w14:textId="77777777" w:rsidR="00DB0EB8" w:rsidRDefault="00DB0EB8" w:rsidP="00DB0EB8">
            <w:pPr>
              <w:pStyle w:val="TableParagraph"/>
              <w:numPr>
                <w:ilvl w:val="0"/>
                <w:numId w:val="8"/>
              </w:numPr>
              <w:spacing w:line="242" w:lineRule="auto"/>
              <w:ind w:left="357" w:right="949" w:hanging="357"/>
              <w:rPr>
                <w:rFonts w:ascii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039D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6B83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215363" w14:textId="77777777" w:rsidR="00DB0EB8" w:rsidRDefault="00DB0EB8" w:rsidP="00134417"/>
        </w:tc>
      </w:tr>
      <w:tr w:rsidR="00DB0EB8" w14:paraId="0BA296A1" w14:textId="77777777" w:rsidTr="00134417">
        <w:trPr>
          <w:trHeight w:hRule="exact" w:val="1289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FEE184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01E7CB0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CA24FD1" w14:textId="77777777" w:rsidR="00DB0EB8" w:rsidRPr="004B3468" w:rsidRDefault="00DB0EB8" w:rsidP="0013441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9DCE3A3" w14:textId="77777777" w:rsidR="00DB0EB8" w:rsidRPr="004B3468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AE77" w14:textId="77777777" w:rsidR="00DB0EB8" w:rsidRPr="00663EEF" w:rsidRDefault="00DB0EB8" w:rsidP="00DB0EB8">
            <w:pPr>
              <w:pStyle w:val="TableParagraph"/>
              <w:numPr>
                <w:ilvl w:val="0"/>
                <w:numId w:val="8"/>
              </w:numPr>
              <w:ind w:left="357" w:right="127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0BA8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129C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49DB7B4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19D1D61" w14:textId="77777777" w:rsidR="00DB0EB8" w:rsidRPr="004B3468" w:rsidRDefault="00DB0EB8" w:rsidP="0013441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37CD36C" w14:textId="77777777" w:rsidR="00DB0EB8" w:rsidRPr="004B3468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C7D77D" w14:textId="77777777" w:rsidR="00DB0EB8" w:rsidRDefault="00DB0EB8" w:rsidP="00134417"/>
        </w:tc>
      </w:tr>
      <w:tr w:rsidR="00DB0EB8" w14:paraId="282FF629" w14:textId="77777777" w:rsidTr="00134417">
        <w:trPr>
          <w:trHeight w:hRule="exact" w:val="932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4526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B885" w14:textId="77777777" w:rsidR="00DB0EB8" w:rsidRDefault="00DB0EB8" w:rsidP="00DB0EB8">
            <w:pPr>
              <w:pStyle w:val="TableParagraph"/>
              <w:numPr>
                <w:ilvl w:val="0"/>
                <w:numId w:val="8"/>
              </w:numPr>
              <w:ind w:left="357" w:right="127" w:hanging="357"/>
              <w:rPr>
                <w:rFonts w:ascii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8795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1A9F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913F22" w14:textId="77777777" w:rsidR="00DB0EB8" w:rsidRDefault="00DB0EB8" w:rsidP="00134417"/>
        </w:tc>
      </w:tr>
      <w:tr w:rsidR="00DB0EB8" w14:paraId="3F4489EA" w14:textId="77777777" w:rsidTr="00134417">
        <w:trPr>
          <w:trHeight w:hRule="exact" w:val="705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035192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15D1D3D" w14:textId="77777777" w:rsidR="00DB0EB8" w:rsidRPr="004B3468" w:rsidRDefault="00DB0EB8" w:rsidP="001344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C3786C7" w14:textId="77777777" w:rsidR="00DB0EB8" w:rsidRPr="004B3468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3D0F" w14:textId="77777777" w:rsidR="00DB0EB8" w:rsidRPr="00663EEF" w:rsidRDefault="00DB0EB8" w:rsidP="00DB0EB8">
            <w:pPr>
              <w:pStyle w:val="TableParagraph"/>
              <w:numPr>
                <w:ilvl w:val="0"/>
                <w:numId w:val="8"/>
              </w:numPr>
              <w:spacing w:line="242" w:lineRule="auto"/>
              <w:ind w:left="357" w:right="166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4E33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EDFE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17FFAA" w14:textId="77777777" w:rsidR="00DB0EB8" w:rsidRPr="004B3468" w:rsidRDefault="00DB0EB8" w:rsidP="001344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CB80727" w14:textId="77777777" w:rsidR="00DB0EB8" w:rsidRPr="004B3468" w:rsidRDefault="00DB0EB8" w:rsidP="00134417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71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60AC" w14:textId="77777777" w:rsidR="00DB0EB8" w:rsidRDefault="00DB0EB8" w:rsidP="00134417"/>
        </w:tc>
      </w:tr>
      <w:tr w:rsidR="00DB0EB8" w14:paraId="5B46141F" w14:textId="77777777" w:rsidTr="00134417">
        <w:trPr>
          <w:trHeight w:hRule="exact" w:val="724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B145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C870D" w14:textId="77777777" w:rsidR="00DB0EB8" w:rsidRDefault="00DB0EB8" w:rsidP="00DB0EB8">
            <w:pPr>
              <w:pStyle w:val="TableParagraph"/>
              <w:numPr>
                <w:ilvl w:val="0"/>
                <w:numId w:val="8"/>
              </w:numPr>
              <w:spacing w:line="242" w:lineRule="auto"/>
              <w:ind w:left="357" w:right="166" w:hanging="357"/>
              <w:rPr>
                <w:rFonts w:ascii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AF2C" w14:textId="77777777" w:rsidR="00DB0EB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26B1" w14:textId="77777777" w:rsidR="00DB0EB8" w:rsidRPr="004B3468" w:rsidRDefault="00DB0EB8" w:rsidP="0013441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29DF" w14:textId="77777777" w:rsidR="00DB0EB8" w:rsidRDefault="00DB0EB8" w:rsidP="00134417"/>
        </w:tc>
      </w:tr>
      <w:tr w:rsidR="00DB0EB8" w14:paraId="206E91BF" w14:textId="77777777" w:rsidTr="00134417">
        <w:trPr>
          <w:trHeight w:hRule="exact" w:val="262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C760" w14:textId="77777777" w:rsidR="00DB0EB8" w:rsidRDefault="00DB0EB8" w:rsidP="00134417"/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66BF" w14:textId="77777777" w:rsidR="00DB0EB8" w:rsidRDefault="00DB0EB8" w:rsidP="00134417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9820E" w14:textId="77777777" w:rsidR="00DB0EB8" w:rsidRDefault="00DB0EB8" w:rsidP="00134417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36AA" w14:textId="77777777" w:rsidR="00DB0EB8" w:rsidRPr="004B3468" w:rsidRDefault="00DB0EB8" w:rsidP="00134417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C6100F5" w14:textId="77777777" w:rsidR="00DB0EB8" w:rsidRDefault="00DB0EB8" w:rsidP="00134417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4CD9FE97" w14:textId="77777777" w:rsidR="00DB0EB8" w:rsidRDefault="00DB0EB8" w:rsidP="00DB0EB8">
      <w:pPr>
        <w:spacing w:line="248" w:lineRule="exact"/>
        <w:rPr>
          <w:rFonts w:ascii="Arial" w:eastAsia="Arial" w:hAnsi="Arial" w:cs="Arial"/>
        </w:rPr>
        <w:sectPr w:rsidR="00DB0EB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6208B527" w14:textId="77777777" w:rsidR="00DB0EB8" w:rsidRDefault="00DB0EB8" w:rsidP="00DB0EB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DB0EB8" w14:paraId="45B1CFDA" w14:textId="77777777" w:rsidTr="00134417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A9242" w14:textId="77777777" w:rsidR="00DB0EB8" w:rsidRDefault="00DB0EB8" w:rsidP="0013441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D698F79" w14:textId="77777777" w:rsidR="00DB0EB8" w:rsidRDefault="00DB0EB8" w:rsidP="00134417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DB0EB8" w14:paraId="03ADDE48" w14:textId="77777777" w:rsidTr="00134417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C632" w14:textId="77777777" w:rsidR="00DB0EB8" w:rsidRDefault="00DB0EB8" w:rsidP="0013441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DE34A80" w14:textId="77777777" w:rsidR="00DB0EB8" w:rsidRDefault="00DB0EB8" w:rsidP="00134417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DB0EB8" w14:paraId="6E5D56A7" w14:textId="77777777" w:rsidTr="00134417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51219" w14:textId="77777777" w:rsidR="00DB0EB8" w:rsidRDefault="00DB0EB8" w:rsidP="0013441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F042DC9" w14:textId="77777777" w:rsidR="00DB0EB8" w:rsidRDefault="00DB0EB8" w:rsidP="00134417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14:paraId="0DD22E52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47B7C2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61819F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B652B5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8FA819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308ADA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4BC57E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E45168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13EC6F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621625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F86FA5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DFDD7E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40E85D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1F1D77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BA245D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11DE39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8713C3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0DFE9F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EE1159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1C5947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99B961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69AE1B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4922EB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CD546F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2CEF9A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F0D982" w14:textId="77777777" w:rsidR="00DB0EB8" w:rsidRPr="008E1EDA" w:rsidRDefault="00DB0EB8" w:rsidP="00DB0EB8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  <w:t>Group A</w:t>
      </w:r>
      <w:r w:rsidRPr="008E1EDA">
        <w:rPr>
          <w:rFonts w:ascii="Trebuchet MS" w:eastAsia="Times New Roman" w:hAnsi="Trebuchet MS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="00DB0EB8" w:rsidRPr="008E1EDA" w14:paraId="30683191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1BD54604" w14:textId="77777777" w:rsidR="00DB0EB8" w:rsidRPr="008E1EDA" w:rsidRDefault="00DB0EB8" w:rsidP="00134417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5FEBCF9C" w14:textId="77777777" w:rsidR="00DB0EB8" w:rsidRPr="008E1EDA" w:rsidRDefault="00DB0EB8" w:rsidP="00134417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4886A70" w14:textId="77777777" w:rsidR="00DB0EB8" w:rsidRPr="008E1EDA" w:rsidRDefault="00DB0EB8" w:rsidP="00134417">
            <w:pPr>
              <w:widowControl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val="en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="00DB0EB8" w:rsidRPr="008E1EDA" w14:paraId="247E8314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24A4A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data model in database (</w:t>
            </w:r>
            <w:proofErr w:type="spellStart"/>
            <w:proofErr w:type="gramStart"/>
            <w:r w:rsidRPr="008E1EDA">
              <w:rPr>
                <w:rFonts w:ascii="Arial" w:eastAsia="Times New Roman" w:hAnsi="Arial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eastAsia="Times New Roman" w:hAnsi="Arial" w:cs="Arial"/>
                <w:lang w:val="en" w:eastAsia="en-GB"/>
              </w:rPr>
              <w:t> several interlinked tables)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228BEB8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95769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Cross-table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SQL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D0B2453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Aggregate SQL functions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F7D3B12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User/CASE-generated DDL script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2502737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D1E41" w14:textId="77777777" w:rsidR="00DB0EB8" w:rsidRPr="008E1EDA" w:rsidRDefault="00DB0EB8" w:rsidP="00134417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DB0EB8" w:rsidRPr="008E1EDA" w14:paraId="3C736BF4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74A1E" w14:textId="77777777" w:rsidR="00DB0EB8" w:rsidRPr="005301E3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GB" w:eastAsia="en-GB"/>
              </w:rPr>
            </w:pPr>
            <w:r w:rsidRPr="005301E3">
              <w:rPr>
                <w:rFonts w:ascii="Arial" w:eastAsia="Times New Roman" w:hAnsi="Arial" w:cs="Arial"/>
                <w:highlight w:val="red"/>
                <w:lang w:val="en" w:eastAsia="en-GB"/>
              </w:rPr>
              <w:t>Hash tables</w:t>
            </w:r>
            <w:r w:rsidRPr="005301E3">
              <w:rPr>
                <w:rFonts w:ascii="Arial" w:eastAsia="Times New Roman" w:hAnsi="Arial" w:cs="Arial"/>
                <w:highlight w:val="red"/>
                <w:lang w:val="en-GB" w:eastAsia="en-GB"/>
              </w:rPr>
              <w:t> </w:t>
            </w:r>
          </w:p>
          <w:p w14:paraId="0F632F0D" w14:textId="77777777" w:rsidR="00DB0EB8" w:rsidRPr="005301E3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GB" w:eastAsia="en-GB"/>
              </w:rPr>
            </w:pPr>
            <w:r w:rsidRPr="005301E3">
              <w:rPr>
                <w:rFonts w:ascii="Arial" w:eastAsia="Times New Roman" w:hAnsi="Arial" w:cs="Arial"/>
                <w:highlight w:val="red"/>
                <w:lang w:val="en" w:eastAsia="en-GB"/>
              </w:rPr>
              <w:t>Lists</w:t>
            </w:r>
            <w:r w:rsidRPr="005301E3">
              <w:rPr>
                <w:rFonts w:ascii="Arial" w:eastAsia="Times New Roman" w:hAnsi="Arial" w:cs="Arial"/>
                <w:highlight w:val="red"/>
                <w:lang w:val="en-GB" w:eastAsia="en-GB"/>
              </w:rPr>
              <w:t> </w:t>
            </w:r>
          </w:p>
          <w:p w14:paraId="6B10CA81" w14:textId="77777777" w:rsidR="00DB0EB8" w:rsidRPr="005301E3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GB" w:eastAsia="en-GB"/>
              </w:rPr>
            </w:pPr>
            <w:r w:rsidRPr="005301E3">
              <w:rPr>
                <w:rFonts w:ascii="Arial" w:eastAsia="Times New Roman" w:hAnsi="Arial" w:cs="Arial"/>
                <w:highlight w:val="red"/>
                <w:lang w:val="en" w:eastAsia="en-GB"/>
              </w:rPr>
              <w:t>Stacks</w:t>
            </w:r>
            <w:r w:rsidRPr="005301E3">
              <w:rPr>
                <w:rFonts w:ascii="Arial" w:eastAsia="Times New Roman" w:hAnsi="Arial" w:cs="Arial"/>
                <w:highlight w:val="red"/>
                <w:lang w:val="en-GB" w:eastAsia="en-GB"/>
              </w:rPr>
              <w:t> </w:t>
            </w:r>
          </w:p>
          <w:p w14:paraId="7E35AD52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5301E3">
              <w:rPr>
                <w:rFonts w:ascii="Arial" w:eastAsia="Times New Roman" w:hAnsi="Arial" w:cs="Arial"/>
                <w:highlight w:val="red"/>
                <w:lang w:val="en" w:eastAsia="en-GB"/>
              </w:rPr>
              <w:t>Queues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C4729BC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Graphs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118F063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Trees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4CAA669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Structures of equivalent standard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D5ED692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A5A8EDF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F27CB7E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Files(s)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organised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for direct access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66961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Graph/Tree Traversal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4F58873" w14:textId="77777777" w:rsidR="00DB0EB8" w:rsidRPr="008E1EDA" w:rsidRDefault="00DB0EB8" w:rsidP="00134417">
            <w:pPr>
              <w:widowControl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A80984B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List operations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25F3A1C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A44F4E1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27311C3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37D5541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Linked list maintenance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2A3CA2A3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3382326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Stack/Queue Operations Hashing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96423" w14:textId="77777777" w:rsidR="00DB0EB8" w:rsidRPr="008E1EDA" w:rsidRDefault="00DB0EB8" w:rsidP="00134417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DB0EB8" w:rsidRPr="008E1EDA" w14:paraId="74BAD307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01564B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scientific/ mathematical/ robotics/ control/ business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5584F3D" w14:textId="77777777" w:rsidR="00DB0EB8" w:rsidRPr="008E1EDA" w:rsidRDefault="00DB0EB8" w:rsidP="00134417">
            <w:pPr>
              <w:widowControl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E4C8C1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Advanced matrix operations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EF655AD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Recursive algorithms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2B41A537" w14:textId="77777777" w:rsidR="00DB0EB8" w:rsidRPr="008E1EDA" w:rsidRDefault="00DB0EB8" w:rsidP="00134417">
            <w:pPr>
              <w:widowControl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06C00E1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user-defined algorithms (</w:t>
            </w:r>
            <w:proofErr w:type="spellStart"/>
            <w:proofErr w:type="gramStart"/>
            <w:r w:rsidRPr="008E1EDA">
              <w:rPr>
                <w:rFonts w:ascii="Arial" w:eastAsia="Times New Roman" w:hAnsi="Arial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eastAsia="Times New Roman" w:hAnsi="Arial" w:cs="Arial"/>
                <w:lang w:val="en" w:eastAsia="en-GB"/>
              </w:rPr>
              <w:t>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optimisation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,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minimisation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, scheduling, pattern matching) or equivalent difficulty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A6A7FAC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2B0AB5A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Mergesort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or similarly efficient sort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A4235" w14:textId="77777777" w:rsidR="00DB0EB8" w:rsidRPr="008E1EDA" w:rsidRDefault="00DB0EB8" w:rsidP="00134417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DB0EB8" w:rsidRPr="008E1EDA" w14:paraId="0D850E77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3EBA57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user-defined use of object- orientated programming (OOP) model, </w:t>
            </w:r>
            <w:proofErr w:type="spellStart"/>
            <w:proofErr w:type="gramStart"/>
            <w:r w:rsidRPr="008E1EDA">
              <w:rPr>
                <w:rFonts w:ascii="Arial" w:eastAsia="Times New Roman" w:hAnsi="Arial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eastAsia="Times New Roman" w:hAnsi="Arial" w:cs="Arial"/>
                <w:lang w:val="en" w:eastAsia="en-GB"/>
              </w:rPr>
              <w:t> </w:t>
            </w: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 xml:space="preserve">classes, </w:t>
            </w: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lastRenderedPageBreak/>
              <w:t>inheritance, composition, polymorphism, interfaces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7F6CC2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lastRenderedPageBreak/>
              <w:t>Dynamic generation of objects based on complex user-defined use of OOP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E7BF717" w14:textId="77777777" w:rsidR="00DB0EB8" w:rsidRPr="008E1EDA" w:rsidRDefault="00DB0EB8" w:rsidP="00134417">
            <w:pPr>
              <w:widowControl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4C2F211" w14:textId="77777777" w:rsidR="00DB0EB8" w:rsidRPr="008E1EDA" w:rsidRDefault="00DB0EB8" w:rsidP="00134417">
            <w:pPr>
              <w:widowControl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5CD3F4F" w14:textId="77777777" w:rsidR="00DB0EB8" w:rsidRPr="008E1EDA" w:rsidRDefault="00DB0EB8" w:rsidP="00134417">
            <w:pPr>
              <w:widowControl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lastRenderedPageBreak/>
              <w:t> </w:t>
            </w:r>
          </w:p>
          <w:p w14:paraId="1E0277F8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11665" w14:textId="77777777" w:rsidR="00DB0EB8" w:rsidRPr="008E1EDA" w:rsidRDefault="00DB0EB8" w:rsidP="00134417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DB0EB8" w:rsidRPr="008E1EDA" w14:paraId="14254A07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88A2AD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client-server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5B092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Server-side scripting using request and response objects and server-side extensions for a complex client-server model </w:t>
            </w:r>
            <w:r w:rsidRPr="008E1EDA">
              <w:rPr>
                <w:rFonts w:ascii="Calibri" w:eastAsia="Times New Roman" w:hAnsi="Calibri" w:cs="Calibri"/>
                <w:lang w:val="en-GB" w:eastAsia="en-GB"/>
              </w:rPr>
              <w:t xml:space="preserve"> 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48E3B631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Calling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Web service APIs and parsing JSON/XML to service a complex client-server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157E1" w14:textId="77777777" w:rsidR="00DB0EB8" w:rsidRPr="008E1EDA" w:rsidRDefault="00DB0EB8" w:rsidP="00134417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</w:tbl>
    <w:p w14:paraId="7595A89C" w14:textId="77777777" w:rsidR="00DB0EB8" w:rsidRPr="008E1EDA" w:rsidRDefault="00DB0EB8" w:rsidP="00DB0EB8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0972601C" w14:textId="77777777" w:rsidR="00DB0EB8" w:rsidRPr="008E1EDA" w:rsidRDefault="00DB0EB8" w:rsidP="00DB0EB8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03DDDA55" w14:textId="77777777" w:rsidR="00DB0EB8" w:rsidRDefault="00DB0EB8" w:rsidP="00DB0EB8">
      <w:pPr>
        <w:widowControl/>
        <w:textAlignment w:val="baseline"/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</w:pPr>
    </w:p>
    <w:p w14:paraId="710D9F48" w14:textId="77777777" w:rsidR="00DB0EB8" w:rsidRPr="008E1EDA" w:rsidRDefault="00DB0EB8" w:rsidP="00DB0EB8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  <w:t>Group B</w:t>
      </w:r>
      <w:r w:rsidRPr="008E1EDA">
        <w:rPr>
          <w:rFonts w:ascii="Trebuchet MS" w:eastAsia="Times New Roman" w:hAnsi="Trebuchet MS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="00DB0EB8" w:rsidRPr="008E1EDA" w14:paraId="482C63C1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32A47409" w14:textId="77777777" w:rsidR="00DB0EB8" w:rsidRPr="008E1EDA" w:rsidRDefault="00DB0EB8" w:rsidP="00134417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6A043FE1" w14:textId="77777777" w:rsidR="00DB0EB8" w:rsidRPr="008E1EDA" w:rsidRDefault="00DB0EB8" w:rsidP="00134417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401386EF" w14:textId="77777777" w:rsidR="00DB0EB8" w:rsidRPr="008E1EDA" w:rsidRDefault="00DB0EB8" w:rsidP="00134417">
            <w:pPr>
              <w:widowControl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val="en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="00DB0EB8" w:rsidRPr="008E1EDA" w14:paraId="68FFE1F8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FBB04A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data model in a database (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eg.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two or three interlinked tables)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7A6E42A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8C24EE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Single table or non-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SQL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3719A1A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831908B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2E7B4" w14:textId="77777777" w:rsidR="00DB0EB8" w:rsidRPr="008E1EDA" w:rsidRDefault="00DB0EB8" w:rsidP="00134417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DB0EB8" w:rsidRPr="008E1EDA" w14:paraId="59CF2A0A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8CD16B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 Multi-dimensional arrays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244AC60C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39C7B78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Dictionaries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539A4E1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F771000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Records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AD95AE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Bubble sort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4F543191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BFE5D17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Binary search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63E42" w14:textId="77777777" w:rsidR="00DB0EB8" w:rsidRPr="008E1EDA" w:rsidRDefault="00DB0EB8" w:rsidP="00134417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DB0EB8" w:rsidRPr="008E1EDA" w14:paraId="3F2992BA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8CA715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Text files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DF2CE95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46EC1101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File(s)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organised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for sequential access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553C43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Writing and reading from files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5BB92" w14:textId="77777777" w:rsidR="00DB0EB8" w:rsidRPr="008E1EDA" w:rsidRDefault="00DB0EB8" w:rsidP="00134417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DB0EB8" w:rsidRPr="008E1EDA" w14:paraId="392D915F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EEB65F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scientific/mathematical /robotics/ control/business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D73B52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user defined algorithms (</w:t>
            </w:r>
            <w:proofErr w:type="spellStart"/>
            <w:proofErr w:type="gramStart"/>
            <w:r w:rsidRPr="008E1EDA">
              <w:rPr>
                <w:rFonts w:ascii="Arial" w:eastAsia="Times New Roman" w:hAnsi="Arial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eastAsia="Times New Roman" w:hAnsi="Arial" w:cs="Arial"/>
                <w:lang w:val="en" w:eastAsia="en-GB"/>
              </w:rPr>
              <w:t> a range of mathematical/statistical calculations)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B8657" w14:textId="77777777" w:rsidR="00DB0EB8" w:rsidRPr="008E1EDA" w:rsidRDefault="00DB0EB8" w:rsidP="00134417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DB0EB8" w:rsidRPr="008E1EDA" w14:paraId="34AC1366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2EB438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OOP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C47F7E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Generation of objects based on simple OOP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D2A0" w14:textId="77777777" w:rsidR="00DB0EB8" w:rsidRPr="008E1EDA" w:rsidRDefault="00DB0EB8" w:rsidP="00134417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DB0EB8" w:rsidRPr="008E1EDA" w14:paraId="43DFCF97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7110A3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client-server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981C3A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Server-side scripting using request and response objects and server-side extensions for a simple client-server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4A7F9CD5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CB08753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lastRenderedPageBreak/>
              <w:t>Calling Web service APIs and parsing JSON/ XML to service a simple client-server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43CDD" w14:textId="77777777" w:rsidR="00DB0EB8" w:rsidRPr="008E1EDA" w:rsidRDefault="00DB0EB8" w:rsidP="00134417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</w:tbl>
    <w:p w14:paraId="7C2B9D82" w14:textId="77777777" w:rsidR="00DB0EB8" w:rsidRPr="008E1EDA" w:rsidRDefault="00DB0EB8" w:rsidP="00DB0EB8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30467346" w14:textId="77777777" w:rsidR="00DB0EB8" w:rsidRPr="008E1EDA" w:rsidRDefault="00DB0EB8" w:rsidP="00DB0EB8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19C0FF67" w14:textId="77777777" w:rsidR="00DB0EB8" w:rsidRPr="008E1EDA" w:rsidRDefault="00DB0EB8" w:rsidP="00DB0EB8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  <w:t>Group C</w:t>
      </w:r>
      <w:r w:rsidRPr="008E1EDA">
        <w:rPr>
          <w:rFonts w:ascii="Trebuchet MS" w:eastAsia="Times New Roman" w:hAnsi="Trebuchet MS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="00DB0EB8" w:rsidRPr="008E1EDA" w14:paraId="12712C02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1C12C406" w14:textId="77777777" w:rsidR="00DB0EB8" w:rsidRPr="008E1EDA" w:rsidRDefault="00DB0EB8" w:rsidP="00134417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16F6D719" w14:textId="77777777" w:rsidR="00DB0EB8" w:rsidRPr="008E1EDA" w:rsidRDefault="00DB0EB8" w:rsidP="00134417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6A6A769" w14:textId="77777777" w:rsidR="00DB0EB8" w:rsidRPr="008E1EDA" w:rsidRDefault="00DB0EB8" w:rsidP="00134417">
            <w:pPr>
              <w:widowControl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val="en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="00DB0EB8" w:rsidRPr="008E1EDA" w14:paraId="3D84311D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1F96F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Single-dimensional arrays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ACD59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Linear search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4A7BF" w14:textId="77777777" w:rsidR="00DB0EB8" w:rsidRPr="008E1EDA" w:rsidRDefault="00DB0EB8" w:rsidP="00134417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DB0EB8" w:rsidRPr="008E1EDA" w14:paraId="0F663BCC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5D0093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Appropriate choice of simple data types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EBD57A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mathematical calculations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98D7F" w14:textId="77777777" w:rsidR="00DB0EB8" w:rsidRPr="008E1EDA" w:rsidRDefault="00DB0EB8" w:rsidP="00134417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DB0EB8" w:rsidRPr="008E1EDA" w14:paraId="6E47B6B2" w14:textId="77777777" w:rsidTr="00134417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10C1EC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Single table database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EC5924" w14:textId="77777777" w:rsidR="00DB0EB8" w:rsidRPr="008E1EDA" w:rsidRDefault="00DB0EB8" w:rsidP="00134417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Non-SQL table access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4B52F" w14:textId="77777777" w:rsidR="00DB0EB8" w:rsidRPr="008E1EDA" w:rsidRDefault="00DB0EB8" w:rsidP="00134417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</w:tbl>
    <w:p w14:paraId="5038B6C9" w14:textId="77777777" w:rsidR="00DB0EB8" w:rsidRPr="008E1EDA" w:rsidRDefault="00DB0EB8" w:rsidP="00DB0EB8">
      <w:pPr>
        <w:widowControl/>
        <w:ind w:firstLine="2160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2AC91B0E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1FC05B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23157C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FC1941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61A75B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5E389B" w14:textId="77777777" w:rsidR="00DB0EB8" w:rsidRDefault="00DB0EB8" w:rsidP="00DB0E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AE7764" w14:textId="77777777" w:rsidR="00DB0EB8" w:rsidRDefault="00DB0EB8" w:rsidP="00DB0EB8">
      <w:pPr>
        <w:tabs>
          <w:tab w:val="left" w:pos="14384"/>
        </w:tabs>
        <w:spacing w:before="60"/>
        <w:rPr>
          <w:rFonts w:ascii="AQA Chevin Pro Light" w:eastAsia="AQA Chevin Pro Light" w:hAnsi="AQA Chevin Pro Light" w:cs="AQA Chevin Pro Light"/>
          <w:sz w:val="16"/>
          <w:szCs w:val="16"/>
        </w:rPr>
      </w:pPr>
    </w:p>
    <w:p w14:paraId="68861728" w14:textId="77777777" w:rsidR="00B12776" w:rsidRDefault="00B12776">
      <w:pPr>
        <w:widowControl/>
        <w:spacing w:after="160" w:line="259" w:lineRule="auto"/>
      </w:pPr>
    </w:p>
    <w:sectPr w:rsidR="00B12776" w:rsidSect="001546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7AA98" w14:textId="77777777" w:rsidR="00985EFB" w:rsidRDefault="00985EFB">
      <w:r>
        <w:separator/>
      </w:r>
    </w:p>
  </w:endnote>
  <w:endnote w:type="continuationSeparator" w:id="0">
    <w:p w14:paraId="030A3D0F" w14:textId="77777777" w:rsidR="00985EFB" w:rsidRDefault="00985EFB">
      <w:r>
        <w:continuationSeparator/>
      </w:r>
    </w:p>
  </w:endnote>
  <w:endnote w:type="continuationNotice" w:id="1">
    <w:p w14:paraId="1DDC366B" w14:textId="77777777" w:rsidR="00985EFB" w:rsidRDefault="00985E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QA Chevin Pro Light">
    <w:altName w:val="Calibri Light"/>
    <w:charset w:val="00"/>
    <w:family w:val="swiss"/>
    <w:pitch w:val="variable"/>
    <w:sig w:usb0="800002AF" w:usb1="5000204A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3652A" w14:textId="77777777" w:rsidR="00134417" w:rsidRDefault="005301E3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9FFE22" wp14:editId="63E51725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B9CB0" w14:textId="77777777" w:rsidR="00134417" w:rsidRDefault="005301E3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E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" filled="f" stroked="f">
              <v:textbox inset="0,0,0,0">
                <w:txbxContent>
                  <w:p w14:paraId="008B9CB0" w14:textId="77777777" w:rsidR="00134417" w:rsidRDefault="005301E3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002DA" w14:textId="77777777" w:rsidR="00985EFB" w:rsidRDefault="00985EFB">
      <w:r>
        <w:separator/>
      </w:r>
    </w:p>
  </w:footnote>
  <w:footnote w:type="continuationSeparator" w:id="0">
    <w:p w14:paraId="5AFD66F9" w14:textId="77777777" w:rsidR="00985EFB" w:rsidRDefault="00985EFB">
      <w:r>
        <w:continuationSeparator/>
      </w:r>
    </w:p>
  </w:footnote>
  <w:footnote w:type="continuationNotice" w:id="1">
    <w:p w14:paraId="0FE4555C" w14:textId="77777777" w:rsidR="00985EFB" w:rsidRDefault="00985E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9593" w14:textId="77777777" w:rsidR="00134417" w:rsidRDefault="001344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0838"/>
    <w:multiLevelType w:val="hybridMultilevel"/>
    <w:tmpl w:val="033A1EF4"/>
    <w:lvl w:ilvl="0" w:tplc="08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33405DBD"/>
    <w:multiLevelType w:val="hybridMultilevel"/>
    <w:tmpl w:val="6FEC35B2"/>
    <w:lvl w:ilvl="0" w:tplc="56D211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abstractNum w:abstractNumId="3" w15:restartNumberingAfterBreak="0">
    <w:nsid w:val="5DEF7049"/>
    <w:multiLevelType w:val="hybridMultilevel"/>
    <w:tmpl w:val="F5DC91F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512A55"/>
    <w:multiLevelType w:val="hybridMultilevel"/>
    <w:tmpl w:val="92765E1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281F9B"/>
    <w:multiLevelType w:val="hybridMultilevel"/>
    <w:tmpl w:val="E92A715E"/>
    <w:lvl w:ilvl="0" w:tplc="08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6C7C2845"/>
    <w:multiLevelType w:val="hybridMultilevel"/>
    <w:tmpl w:val="29F8659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DF3074"/>
    <w:multiLevelType w:val="hybridMultilevel"/>
    <w:tmpl w:val="1DA23AC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1894366">
    <w:abstractNumId w:val="1"/>
  </w:num>
  <w:num w:numId="2" w16cid:durableId="1387871410">
    <w:abstractNumId w:val="2"/>
  </w:num>
  <w:num w:numId="3" w16cid:durableId="1790859265">
    <w:abstractNumId w:val="6"/>
  </w:num>
  <w:num w:numId="4" w16cid:durableId="265040917">
    <w:abstractNumId w:val="7"/>
  </w:num>
  <w:num w:numId="5" w16cid:durableId="976494120">
    <w:abstractNumId w:val="4"/>
  </w:num>
  <w:num w:numId="6" w16cid:durableId="1723405234">
    <w:abstractNumId w:val="3"/>
  </w:num>
  <w:num w:numId="7" w16cid:durableId="22050329">
    <w:abstractNumId w:val="5"/>
  </w:num>
  <w:num w:numId="8" w16cid:durableId="205673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AD"/>
    <w:rsid w:val="00036B6D"/>
    <w:rsid w:val="000912AD"/>
    <w:rsid w:val="00114A5A"/>
    <w:rsid w:val="00134417"/>
    <w:rsid w:val="00154615"/>
    <w:rsid w:val="00190555"/>
    <w:rsid w:val="001A4C8E"/>
    <w:rsid w:val="002270D9"/>
    <w:rsid w:val="0024324F"/>
    <w:rsid w:val="002842CE"/>
    <w:rsid w:val="002C7485"/>
    <w:rsid w:val="00311B1B"/>
    <w:rsid w:val="00314FCA"/>
    <w:rsid w:val="00392DB8"/>
    <w:rsid w:val="003E545D"/>
    <w:rsid w:val="004262E4"/>
    <w:rsid w:val="00447377"/>
    <w:rsid w:val="004866EC"/>
    <w:rsid w:val="004F7483"/>
    <w:rsid w:val="005301E3"/>
    <w:rsid w:val="00565B6F"/>
    <w:rsid w:val="005831B4"/>
    <w:rsid w:val="005B43DC"/>
    <w:rsid w:val="005C2BB2"/>
    <w:rsid w:val="005D37A8"/>
    <w:rsid w:val="005D5CE6"/>
    <w:rsid w:val="005D64BF"/>
    <w:rsid w:val="00655FF1"/>
    <w:rsid w:val="00691ABF"/>
    <w:rsid w:val="006A6AFB"/>
    <w:rsid w:val="006F4475"/>
    <w:rsid w:val="007177B4"/>
    <w:rsid w:val="007A67B0"/>
    <w:rsid w:val="007D04DD"/>
    <w:rsid w:val="007E4F26"/>
    <w:rsid w:val="007F6497"/>
    <w:rsid w:val="008F30CE"/>
    <w:rsid w:val="00971398"/>
    <w:rsid w:val="00985EFB"/>
    <w:rsid w:val="009917AA"/>
    <w:rsid w:val="009F3471"/>
    <w:rsid w:val="00A37A57"/>
    <w:rsid w:val="00A40664"/>
    <w:rsid w:val="00A61263"/>
    <w:rsid w:val="00A644A4"/>
    <w:rsid w:val="00A87661"/>
    <w:rsid w:val="00B12776"/>
    <w:rsid w:val="00B615A1"/>
    <w:rsid w:val="00B707C1"/>
    <w:rsid w:val="00B8375D"/>
    <w:rsid w:val="00BB133B"/>
    <w:rsid w:val="00BF6861"/>
    <w:rsid w:val="00D32CE3"/>
    <w:rsid w:val="00DB0EB8"/>
    <w:rsid w:val="00DB1A94"/>
    <w:rsid w:val="00DC114C"/>
    <w:rsid w:val="00DE2881"/>
    <w:rsid w:val="00E23B18"/>
    <w:rsid w:val="00E44AFF"/>
    <w:rsid w:val="00EA1D94"/>
    <w:rsid w:val="00EA4954"/>
    <w:rsid w:val="00FB46A5"/>
    <w:rsid w:val="00FE6C46"/>
    <w:rsid w:val="4D5CC995"/>
    <w:rsid w:val="556F9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6EB2"/>
  <w15:chartTrackingRefBased/>
  <w15:docId w15:val="{4955CA80-5EA8-435B-8E27-220D0353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54615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DB0EB8"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54615"/>
    <w:pPr>
      <w:ind w:left="720"/>
      <w:contextualSpacing/>
    </w:pPr>
  </w:style>
  <w:style w:type="table" w:styleId="TableGrid">
    <w:name w:val="Table Grid"/>
    <w:basedOn w:val="TableNormal"/>
    <w:uiPriority w:val="39"/>
    <w:rsid w:val="00154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92DB8"/>
  </w:style>
  <w:style w:type="character" w:customStyle="1" w:styleId="Heading1Char">
    <w:name w:val="Heading 1 Char"/>
    <w:basedOn w:val="DefaultParagraphFont"/>
    <w:link w:val="Heading1"/>
    <w:uiPriority w:val="1"/>
    <w:rsid w:val="00DB0EB8"/>
    <w:rPr>
      <w:rFonts w:ascii="Arial" w:eastAsia="Arial" w:hAnsi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DB0EB8"/>
    <w:pPr>
      <w:spacing w:before="1"/>
      <w:ind w:left="212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DB0EB8"/>
    <w:rPr>
      <w:rFonts w:ascii="Arial" w:eastAsia="Arial" w:hAnsi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0E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EB8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E6C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6C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a2b9236-3c8a-4642-a5e5-fca1c0956b37">
      <UserInfo>
        <DisplayName>Melanie Dennig</DisplayName>
        <AccountId>16</AccountId>
        <AccountType/>
      </UserInfo>
      <UserInfo>
        <DisplayName>Will Halwyn</DisplayName>
        <AccountId>22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BDBE73FC7214685D4E5898F8EC617" ma:contentTypeVersion="9" ma:contentTypeDescription="Create a new document." ma:contentTypeScope="" ma:versionID="10ee3f999e2f55b901a500ecb9839f0f">
  <xsd:schema xmlns:xsd="http://www.w3.org/2001/XMLSchema" xmlns:xs="http://www.w3.org/2001/XMLSchema" xmlns:p="http://schemas.microsoft.com/office/2006/metadata/properties" xmlns:ns2="74f13a65-09a3-4a45-800d-6a52bfc38a7c" xmlns:ns3="4a2b9236-3c8a-4642-a5e5-fca1c0956b37" targetNamespace="http://schemas.microsoft.com/office/2006/metadata/properties" ma:root="true" ma:fieldsID="c93b44e74ced14028b3539484dbfc5f5" ns2:_="" ns3:_="">
    <xsd:import namespace="74f13a65-09a3-4a45-800d-6a52bfc38a7c"/>
    <xsd:import namespace="4a2b9236-3c8a-4642-a5e5-fca1c0956b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13a65-09a3-4a45-800d-6a52bfc38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b9236-3c8a-4642-a5e5-fca1c0956b3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33A581-3EED-43A6-915E-52B63159D89C}">
  <ds:schemaRefs>
    <ds:schemaRef ds:uri="http://schemas.microsoft.com/office/2006/metadata/properties"/>
    <ds:schemaRef ds:uri="http://schemas.microsoft.com/office/infopath/2007/PartnerControls"/>
    <ds:schemaRef ds:uri="4a2b9236-3c8a-4642-a5e5-fca1c0956b37"/>
  </ds:schemaRefs>
</ds:datastoreItem>
</file>

<file path=customXml/itemProps2.xml><?xml version="1.0" encoding="utf-8"?>
<ds:datastoreItem xmlns:ds="http://schemas.openxmlformats.org/officeDocument/2006/customXml" ds:itemID="{7B32DAD1-E3DB-4977-8575-89C595F097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EBFF1C-18BF-4E46-BB14-9FD39637E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13a65-09a3-4a45-800d-6a52bfc38a7c"/>
    <ds:schemaRef ds:uri="4a2b9236-3c8a-4642-a5e5-fca1c0956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1774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Dennig</dc:creator>
  <cp:keywords/>
  <dc:description/>
  <cp:lastModifiedBy>Toby1kenobi2.0 Murphy</cp:lastModifiedBy>
  <cp:revision>48</cp:revision>
  <dcterms:created xsi:type="dcterms:W3CDTF">2022-07-06T17:47:00Z</dcterms:created>
  <dcterms:modified xsi:type="dcterms:W3CDTF">2022-09-07T11:08:00Z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0x010100DA0BDBE73FC7214685D4E5898F8EC617</vt:lpwstr>
  </property>
</Properties>
</file>